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C2462" w:rsidRDefault="00A2157C">
      <w:pPr>
        <w:jc w:val="center"/>
        <w:rPr>
          <w:i/>
          <w:color w:val="548DD4"/>
          <w:sz w:val="32"/>
          <w:szCs w:val="32"/>
        </w:rPr>
      </w:pPr>
      <w:r>
        <w:rPr>
          <w:i/>
          <w:noProof/>
          <w:color w:val="548DD4"/>
          <w:sz w:val="32"/>
          <w:szCs w:val="32"/>
        </w:rPr>
        <w:drawing>
          <wp:inline distT="0" distB="0" distL="0" distR="0">
            <wp:extent cx="3149600" cy="1892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462" w:rsidRDefault="008C2462">
      <w:pPr>
        <w:rPr>
          <w:i/>
          <w:color w:val="548DD4"/>
          <w:sz w:val="32"/>
          <w:szCs w:val="32"/>
        </w:rPr>
      </w:pPr>
    </w:p>
    <w:p w:rsidR="008C2462" w:rsidRDefault="00A2157C" w:rsidP="00094D9F">
      <w:pPr>
        <w:pBdr>
          <w:bottom w:val="single" w:sz="4" w:space="1" w:color="808080"/>
        </w:pBdr>
        <w:jc w:val="center"/>
        <w:rPr>
          <w:b/>
          <w:color w:val="951B13"/>
          <w:sz w:val="58"/>
          <w:szCs w:val="58"/>
        </w:rPr>
      </w:pPr>
      <w:r>
        <w:rPr>
          <w:b/>
          <w:color w:val="951B13"/>
          <w:sz w:val="58"/>
          <w:szCs w:val="58"/>
        </w:rPr>
        <w:t>Báo cáo qu</w:t>
      </w:r>
      <w:r>
        <w:rPr>
          <w:b/>
          <w:color w:val="951B13"/>
          <w:sz w:val="58"/>
          <w:szCs w:val="58"/>
        </w:rPr>
        <w:t>ả</w:t>
      </w:r>
      <w:r>
        <w:rPr>
          <w:b/>
          <w:color w:val="951B13"/>
          <w:sz w:val="58"/>
          <w:szCs w:val="58"/>
        </w:rPr>
        <w:t>n h</w:t>
      </w:r>
      <w:r>
        <w:rPr>
          <w:b/>
          <w:color w:val="951B13"/>
          <w:sz w:val="58"/>
          <w:szCs w:val="58"/>
        </w:rPr>
        <w:t>ệ</w:t>
      </w:r>
      <w:r>
        <w:rPr>
          <w:b/>
          <w:color w:val="951B13"/>
          <w:sz w:val="58"/>
          <w:szCs w:val="58"/>
        </w:rPr>
        <w:t xml:space="preserve"> nhúng</w:t>
      </w:r>
    </w:p>
    <w:p w:rsidR="008C2462" w:rsidRDefault="00A2157C" w:rsidP="00094D9F">
      <w:pPr>
        <w:spacing w:after="80"/>
        <w:jc w:val="center"/>
        <w:rPr>
          <w:rFonts w:ascii="Arial" w:eastAsia="Arial" w:hAnsi="Arial" w:cs="Arial"/>
          <w:b/>
          <w:i/>
          <w:color w:val="951B13"/>
          <w:sz w:val="42"/>
          <w:szCs w:val="42"/>
        </w:rPr>
      </w:pPr>
      <w:r>
        <w:rPr>
          <w:b/>
          <w:i/>
          <w:sz w:val="42"/>
          <w:szCs w:val="42"/>
        </w:rPr>
        <w:t>L</w:t>
      </w:r>
      <w:r>
        <w:rPr>
          <w:b/>
          <w:i/>
          <w:sz w:val="42"/>
          <w:szCs w:val="42"/>
        </w:rPr>
        <w:t>ậ</w:t>
      </w:r>
      <w:r>
        <w:rPr>
          <w:b/>
          <w:i/>
          <w:sz w:val="42"/>
          <w:szCs w:val="42"/>
        </w:rPr>
        <w:t>p trình đi</w:t>
      </w:r>
      <w:r>
        <w:rPr>
          <w:b/>
          <w:i/>
          <w:sz w:val="42"/>
          <w:szCs w:val="42"/>
        </w:rPr>
        <w:t>ề</w:t>
      </w:r>
      <w:r>
        <w:rPr>
          <w:b/>
          <w:i/>
          <w:sz w:val="42"/>
          <w:szCs w:val="42"/>
        </w:rPr>
        <w:t>u khi</w:t>
      </w:r>
      <w:r>
        <w:rPr>
          <w:b/>
          <w:i/>
          <w:sz w:val="42"/>
          <w:szCs w:val="42"/>
        </w:rPr>
        <w:t>ể</w:t>
      </w:r>
      <w:r>
        <w:rPr>
          <w:b/>
          <w:i/>
          <w:sz w:val="42"/>
          <w:szCs w:val="42"/>
        </w:rPr>
        <w:t>n cánh tay robot</w:t>
      </w:r>
    </w:p>
    <w:p w:rsidR="008C2462" w:rsidRDefault="008C2462">
      <w:pPr>
        <w:tabs>
          <w:tab w:val="left" w:pos="6415"/>
        </w:tabs>
      </w:pPr>
    </w:p>
    <w:p w:rsidR="008C2462" w:rsidRDefault="008C2462">
      <w:pPr>
        <w:tabs>
          <w:tab w:val="left" w:pos="6415"/>
        </w:tabs>
      </w:pPr>
    </w:p>
    <w:p w:rsidR="008C2462" w:rsidRDefault="00A2157C">
      <w:pPr>
        <w:tabs>
          <w:tab w:val="left" w:pos="6415"/>
        </w:tabs>
      </w:pPr>
      <w:r>
        <w:tab/>
      </w:r>
    </w:p>
    <w:p w:rsidR="008C2462" w:rsidRDefault="008C2462"/>
    <w:p w:rsidR="008C2462" w:rsidRDefault="00A2157C">
      <w:pPr>
        <w:widowControl/>
        <w:spacing w:after="0" w:line="240" w:lineRule="auto"/>
        <w:jc w:val="left"/>
        <w:rPr>
          <w:rFonts w:ascii="Verdana" w:eastAsia="Verdana" w:hAnsi="Verdana" w:cs="Verdana"/>
          <w:b/>
          <w:smallCaps/>
          <w:color w:val="951B13"/>
          <w:sz w:val="24"/>
          <w:szCs w:val="24"/>
        </w:rPr>
      </w:pPr>
      <w:r>
        <w:br w:type="page"/>
      </w:r>
    </w:p>
    <w:p w:rsidR="008C2462" w:rsidRPr="00094D9F" w:rsidRDefault="00A2157C" w:rsidP="00094D9F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right" w:pos="5040"/>
          <w:tab w:val="left" w:pos="5760"/>
          <w:tab w:val="right" w:pos="8640"/>
        </w:tabs>
        <w:spacing w:before="360" w:after="240" w:line="360" w:lineRule="auto"/>
        <w:jc w:val="center"/>
        <w:rPr>
          <w:rFonts w:ascii="Verdana" w:eastAsia="Verdana" w:hAnsi="Verdana" w:cs="Verdana"/>
          <w:b/>
          <w:smallCaps/>
          <w:color w:val="951B13"/>
          <w:sz w:val="30"/>
          <w:szCs w:val="24"/>
        </w:rPr>
      </w:pPr>
      <w:r w:rsidRPr="00094D9F">
        <w:rPr>
          <w:rFonts w:ascii="Verdana" w:eastAsia="Verdana" w:hAnsi="Verdana" w:cs="Verdana"/>
          <w:b/>
          <w:smallCaps/>
          <w:color w:val="951B13"/>
          <w:sz w:val="30"/>
          <w:szCs w:val="24"/>
        </w:rPr>
        <w:lastRenderedPageBreak/>
        <w:t>Table of contents</w:t>
      </w:r>
    </w:p>
    <w:p w:rsidR="008C2462" w:rsidRDefault="008C2462">
      <w:pPr>
        <w:pBdr>
          <w:top w:val="nil"/>
          <w:left w:val="nil"/>
          <w:bottom w:val="nil"/>
          <w:right w:val="nil"/>
          <w:between w:val="nil"/>
        </w:pBdr>
        <w:tabs>
          <w:tab w:val="left" w:pos="-110"/>
          <w:tab w:val="right" w:pos="8467"/>
        </w:tabs>
        <w:spacing w:after="0"/>
        <w:ind w:left="990"/>
        <w:rPr>
          <w:b/>
          <w:color w:val="000000"/>
        </w:rPr>
      </w:pPr>
    </w:p>
    <w:p w:rsidR="008C2462" w:rsidRDefault="00A2157C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 w:hanging="994"/>
        <w:rPr>
          <w:color w:val="000000"/>
        </w:rPr>
      </w:pPr>
      <w:r>
        <w:rPr>
          <w:rFonts w:eastAsia="Tahoma"/>
          <w:color w:val="000000"/>
        </w:rPr>
        <w:tab/>
      </w:r>
    </w:p>
    <w:sdt>
      <w:sdtPr>
        <w:id w:val="1974631748"/>
        <w:docPartObj>
          <w:docPartGallery w:val="Table of Contents"/>
          <w:docPartUnique/>
        </w:docPartObj>
      </w:sdtPr>
      <w:sdtEndPr/>
      <w:sdtContent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eastAsia="Tahoma"/>
                <w:b/>
                <w:smallCaps/>
                <w:color w:val="000000"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eastAsia="Tahoma"/>
              <w:b/>
              <w:smallCaps/>
              <w:color w:val="000000"/>
            </w:rPr>
            <w:t>Gi</w:t>
          </w:r>
          <w:r>
            <w:rPr>
              <w:rFonts w:eastAsia="Tahoma"/>
              <w:b/>
              <w:smallCaps/>
              <w:color w:val="000000"/>
            </w:rPr>
            <w:t>ớ</w:t>
          </w:r>
          <w:r>
            <w:rPr>
              <w:rFonts w:eastAsia="Tahoma"/>
              <w:b/>
              <w:smallCaps/>
              <w:color w:val="000000"/>
            </w:rPr>
            <w:t>i thi</w:t>
          </w:r>
          <w:r>
            <w:rPr>
              <w:rFonts w:eastAsia="Tahoma"/>
              <w:b/>
              <w:smallCaps/>
              <w:color w:val="000000"/>
            </w:rPr>
            <w:t>ệ</w:t>
          </w:r>
          <w:r>
            <w:rPr>
              <w:rFonts w:eastAsia="Tahoma"/>
              <w:b/>
              <w:smallCaps/>
              <w:color w:val="000000"/>
            </w:rPr>
            <w:t>u d</w:t>
          </w:r>
          <w:r>
            <w:rPr>
              <w:rFonts w:eastAsia="Tahoma"/>
              <w:b/>
              <w:smallCaps/>
              <w:color w:val="000000"/>
            </w:rPr>
            <w:t>ự</w:t>
          </w:r>
          <w:r>
            <w:rPr>
              <w:rFonts w:eastAsia="Tahoma"/>
              <w:b/>
              <w:smallCaps/>
              <w:color w:val="000000"/>
            </w:rPr>
            <w:t xml:space="preserve"> án</w:t>
          </w:r>
          <w:r>
            <w:rPr>
              <w:rFonts w:eastAsia="Tahoma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rPr>
                <w:rFonts w:eastAsia="Tahoma"/>
                <w:b/>
                <w:smallCaps/>
                <w:color w:val="000000"/>
              </w:rPr>
              <w:t>2.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eastAsia="Tahoma"/>
              <w:b/>
              <w:smallCaps/>
              <w:color w:val="000000"/>
            </w:rPr>
            <w:t>Các nhân s</w:t>
          </w:r>
          <w:r>
            <w:rPr>
              <w:rFonts w:eastAsia="Tahoma"/>
              <w:b/>
              <w:smallCaps/>
              <w:color w:val="000000"/>
            </w:rPr>
            <w:t>ự</w:t>
          </w:r>
          <w:r>
            <w:rPr>
              <w:rFonts w:eastAsia="Tahoma"/>
              <w:b/>
              <w:smallCaps/>
              <w:color w:val="000000"/>
            </w:rPr>
            <w:t xml:space="preserve"> tham gia d</w:t>
          </w:r>
          <w:r>
            <w:rPr>
              <w:rFonts w:eastAsia="Tahoma"/>
              <w:b/>
              <w:smallCaps/>
              <w:color w:val="000000"/>
            </w:rPr>
            <w:t>ự</w:t>
          </w:r>
          <w:r>
            <w:rPr>
              <w:rFonts w:eastAsia="Tahoma"/>
              <w:b/>
              <w:smallCaps/>
              <w:color w:val="000000"/>
            </w:rPr>
            <w:t xml:space="preserve"> án</w:t>
          </w:r>
          <w:r>
            <w:rPr>
              <w:rFonts w:eastAsia="Tahoma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rFonts w:eastAsia="Tahoma"/>
                <w:color w:val="000000"/>
              </w:rPr>
              <w:t>2.1.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eastAsia="Tahoma"/>
              <w:color w:val="000000"/>
            </w:rPr>
            <w:t>Thông tin liên h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 xml:space="preserve"> phía khách hàng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rFonts w:eastAsia="Tahoma"/>
                <w:color w:val="000000"/>
              </w:rPr>
              <w:t>2.2.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eastAsia="Tahoma"/>
              <w:color w:val="000000"/>
            </w:rPr>
            <w:t>Thông tin liên h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 xml:space="preserve"> phía công ty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rFonts w:eastAsia="Tahoma"/>
                <w:color w:val="000000"/>
              </w:rPr>
              <w:t>2.3.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eastAsia="Tahoma"/>
              <w:color w:val="000000"/>
            </w:rPr>
            <w:t>Phân chia vai trò c</w:t>
          </w:r>
          <w:r>
            <w:rPr>
              <w:rFonts w:eastAsia="Tahoma"/>
              <w:color w:val="000000"/>
            </w:rPr>
            <w:t>ủ</w:t>
          </w:r>
          <w:r>
            <w:rPr>
              <w:rFonts w:eastAsia="Tahoma"/>
              <w:color w:val="000000"/>
            </w:rPr>
            <w:t xml:space="preserve">a </w:t>
          </w:r>
          <w:r>
            <w:rPr>
              <w:rFonts w:eastAsia="Tahoma"/>
              <w:color w:val="000000"/>
            </w:rPr>
            <w:t>thành viên d</w:t>
          </w:r>
          <w:r>
            <w:rPr>
              <w:rFonts w:eastAsia="Tahoma"/>
              <w:color w:val="000000"/>
            </w:rPr>
            <w:t>ự</w:t>
          </w:r>
          <w:r>
            <w:rPr>
              <w:rFonts w:eastAsia="Tahoma"/>
              <w:color w:val="000000"/>
            </w:rPr>
            <w:t xml:space="preserve"> án và khách hàng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rFonts w:eastAsia="Tahoma"/>
                <w:b/>
                <w:smallCaps/>
                <w:color w:val="000000"/>
              </w:rPr>
              <w:t>3.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eastAsia="Tahoma"/>
              <w:b/>
              <w:smallCaps/>
              <w:color w:val="000000"/>
            </w:rPr>
            <w:t>Kh</w:t>
          </w:r>
          <w:r>
            <w:rPr>
              <w:rFonts w:eastAsia="Tahoma"/>
              <w:b/>
              <w:smallCaps/>
              <w:color w:val="000000"/>
            </w:rPr>
            <w:t>ả</w:t>
          </w:r>
          <w:r>
            <w:rPr>
              <w:rFonts w:eastAsia="Tahoma"/>
              <w:b/>
              <w:smallCaps/>
              <w:color w:val="000000"/>
            </w:rPr>
            <w:t>o sát d</w:t>
          </w:r>
          <w:r>
            <w:rPr>
              <w:rFonts w:eastAsia="Tahoma"/>
              <w:b/>
              <w:smallCaps/>
              <w:color w:val="000000"/>
            </w:rPr>
            <w:t>ự</w:t>
          </w:r>
          <w:r>
            <w:rPr>
              <w:rFonts w:eastAsia="Tahoma"/>
              <w:b/>
              <w:smallCaps/>
              <w:color w:val="000000"/>
            </w:rPr>
            <w:t xml:space="preserve"> án</w:t>
          </w:r>
          <w:r>
            <w:rPr>
              <w:rFonts w:eastAsia="Tahoma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rFonts w:eastAsia="Tahoma"/>
                <w:color w:val="000000"/>
              </w:rPr>
              <w:t>3.1.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eastAsia="Tahoma"/>
              <w:color w:val="000000"/>
            </w:rPr>
            <w:t>Yêu c</w:t>
          </w:r>
          <w:r>
            <w:rPr>
              <w:rFonts w:eastAsia="Tahoma"/>
              <w:color w:val="000000"/>
            </w:rPr>
            <w:t>ầ</w:t>
          </w:r>
          <w:r>
            <w:rPr>
              <w:rFonts w:eastAsia="Tahoma"/>
              <w:color w:val="000000"/>
            </w:rPr>
            <w:t>u khách hàng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rFonts w:eastAsia="Tahoma"/>
                <w:color w:val="000000"/>
              </w:rPr>
              <w:t>3.2.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eastAsia="Tahoma"/>
              <w:color w:val="000000"/>
            </w:rPr>
            <w:t>Mô hình ho</w:t>
          </w:r>
          <w:r>
            <w:rPr>
              <w:rFonts w:eastAsia="Tahoma"/>
              <w:color w:val="000000"/>
            </w:rPr>
            <w:t>ạ</w:t>
          </w:r>
          <w:r>
            <w:rPr>
              <w:rFonts w:eastAsia="Tahoma"/>
              <w:color w:val="000000"/>
            </w:rPr>
            <w:t>t đ</w:t>
          </w:r>
          <w:r>
            <w:rPr>
              <w:rFonts w:eastAsia="Tahoma"/>
              <w:color w:val="000000"/>
            </w:rPr>
            <w:t>ộ</w:t>
          </w:r>
          <w:r>
            <w:rPr>
              <w:rFonts w:eastAsia="Tahoma"/>
              <w:color w:val="000000"/>
            </w:rPr>
            <w:t>ng hi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>n th</w:t>
          </w:r>
          <w:r>
            <w:rPr>
              <w:rFonts w:eastAsia="Tahoma"/>
              <w:color w:val="000000"/>
            </w:rPr>
            <w:t>ờ</w:t>
          </w:r>
          <w:r>
            <w:rPr>
              <w:rFonts w:eastAsia="Tahoma"/>
              <w:color w:val="000000"/>
            </w:rPr>
            <w:t>i – nghi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>p v</w:t>
          </w:r>
          <w:r>
            <w:rPr>
              <w:rFonts w:eastAsia="Tahoma"/>
              <w:color w:val="000000"/>
            </w:rPr>
            <w:t>ụ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rFonts w:eastAsia="Tahoma"/>
                <w:color w:val="000000"/>
              </w:rPr>
              <w:t>3.3.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eastAsia="Tahoma"/>
              <w:color w:val="000000"/>
            </w:rPr>
            <w:t>Mô hình ho</w:t>
          </w:r>
          <w:r>
            <w:rPr>
              <w:rFonts w:eastAsia="Tahoma"/>
              <w:color w:val="000000"/>
            </w:rPr>
            <w:t>ạ</w:t>
          </w:r>
          <w:r>
            <w:rPr>
              <w:rFonts w:eastAsia="Tahoma"/>
              <w:color w:val="000000"/>
            </w:rPr>
            <w:t>t đ</w:t>
          </w:r>
          <w:r>
            <w:rPr>
              <w:rFonts w:eastAsia="Tahoma"/>
              <w:color w:val="000000"/>
            </w:rPr>
            <w:t>ộ</w:t>
          </w:r>
          <w:r>
            <w:rPr>
              <w:rFonts w:eastAsia="Tahoma"/>
              <w:color w:val="000000"/>
            </w:rPr>
            <w:t>ng d</w:t>
          </w:r>
          <w:r>
            <w:rPr>
              <w:rFonts w:eastAsia="Tahoma"/>
              <w:color w:val="000000"/>
            </w:rPr>
            <w:t>ự</w:t>
          </w:r>
          <w:r>
            <w:rPr>
              <w:rFonts w:eastAsia="Tahoma"/>
              <w:color w:val="000000"/>
            </w:rPr>
            <w:t xml:space="preserve"> ki</w:t>
          </w:r>
          <w:r>
            <w:rPr>
              <w:rFonts w:eastAsia="Tahoma"/>
              <w:color w:val="000000"/>
            </w:rPr>
            <w:t>ế</w:t>
          </w:r>
          <w:r>
            <w:rPr>
              <w:rFonts w:eastAsia="Tahoma"/>
              <w:color w:val="000000"/>
            </w:rPr>
            <w:t>n sau khi áp d</w:t>
          </w:r>
          <w:r>
            <w:rPr>
              <w:rFonts w:eastAsia="Tahoma"/>
              <w:color w:val="000000"/>
            </w:rPr>
            <w:t>ụ</w:t>
          </w:r>
          <w:r>
            <w:rPr>
              <w:rFonts w:eastAsia="Tahoma"/>
              <w:color w:val="000000"/>
            </w:rPr>
            <w:t>ng s</w:t>
          </w:r>
          <w:r>
            <w:rPr>
              <w:rFonts w:eastAsia="Tahoma"/>
              <w:color w:val="000000"/>
            </w:rPr>
            <w:t>ả</w:t>
          </w:r>
          <w:r>
            <w:rPr>
              <w:rFonts w:eastAsia="Tahoma"/>
              <w:color w:val="000000"/>
            </w:rPr>
            <w:t>n ph</w:t>
          </w:r>
          <w:r>
            <w:rPr>
              <w:rFonts w:eastAsia="Tahoma"/>
              <w:color w:val="000000"/>
            </w:rPr>
            <w:t>ẩ</w:t>
          </w:r>
          <w:r>
            <w:rPr>
              <w:rFonts w:eastAsia="Tahoma"/>
              <w:color w:val="000000"/>
            </w:rPr>
            <w:t>m m</w:t>
          </w:r>
          <w:r>
            <w:rPr>
              <w:rFonts w:eastAsia="Tahoma"/>
              <w:color w:val="000000"/>
            </w:rPr>
            <w:t>ớ</w:t>
          </w:r>
          <w:r>
            <w:rPr>
              <w:rFonts w:eastAsia="Tahoma"/>
              <w:color w:val="000000"/>
            </w:rPr>
            <w:t>i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rFonts w:eastAsia="Tahoma"/>
                <w:color w:val="000000"/>
              </w:rPr>
              <w:t>3.4.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eastAsia="Tahoma"/>
              <w:color w:val="000000"/>
            </w:rPr>
            <w:t>Phân tích ưu đi</w:t>
          </w:r>
          <w:r>
            <w:rPr>
              <w:rFonts w:eastAsia="Tahoma"/>
              <w:color w:val="000000"/>
            </w:rPr>
            <w:t>ể</w:t>
          </w:r>
          <w:r>
            <w:rPr>
              <w:rFonts w:eastAsia="Tahoma"/>
              <w:color w:val="000000"/>
            </w:rPr>
            <w:t>m/như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c đi</w:t>
          </w:r>
          <w:r>
            <w:rPr>
              <w:rFonts w:eastAsia="Tahoma"/>
              <w:color w:val="000000"/>
            </w:rPr>
            <w:t>ể</w:t>
          </w:r>
          <w:r>
            <w:rPr>
              <w:rFonts w:eastAsia="Tahoma"/>
              <w:color w:val="000000"/>
            </w:rPr>
            <w:t>m/l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i ích khách hàng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rFonts w:eastAsia="Tahoma"/>
                <w:b/>
                <w:smallCaps/>
                <w:color w:val="000000"/>
              </w:rPr>
              <w:t>4.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eastAsia="Tahoma"/>
              <w:b/>
              <w:smallCaps/>
              <w:color w:val="000000"/>
            </w:rPr>
            <w:t>Ư</w:t>
          </w:r>
          <w:r>
            <w:rPr>
              <w:rFonts w:eastAsia="Tahoma"/>
              <w:b/>
              <w:smallCaps/>
              <w:color w:val="000000"/>
            </w:rPr>
            <w:t>ớ</w:t>
          </w:r>
          <w:r>
            <w:rPr>
              <w:rFonts w:eastAsia="Tahoma"/>
              <w:b/>
              <w:smallCaps/>
              <w:color w:val="000000"/>
            </w:rPr>
            <w:t>c lư</w:t>
          </w:r>
          <w:r>
            <w:rPr>
              <w:rFonts w:eastAsia="Tahoma"/>
              <w:b/>
              <w:smallCaps/>
              <w:color w:val="000000"/>
            </w:rPr>
            <w:t>ợ</w:t>
          </w:r>
          <w:r>
            <w:rPr>
              <w:rFonts w:eastAsia="Tahoma"/>
              <w:b/>
              <w:smallCaps/>
              <w:color w:val="000000"/>
            </w:rPr>
            <w:t>ng</w:t>
          </w:r>
          <w:r>
            <w:rPr>
              <w:rFonts w:eastAsia="Tahoma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rFonts w:eastAsia="Tahoma"/>
                <w:color w:val="000000"/>
              </w:rPr>
              <w:t>4.1.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eastAsia="Tahoma"/>
              <w:color w:val="000000"/>
            </w:rPr>
            <w:t>Ư</w:t>
          </w:r>
          <w:r>
            <w:rPr>
              <w:rFonts w:eastAsia="Tahoma"/>
              <w:color w:val="000000"/>
            </w:rPr>
            <w:t>ớ</w:t>
          </w:r>
          <w:r>
            <w:rPr>
              <w:rFonts w:eastAsia="Tahoma"/>
              <w:color w:val="000000"/>
            </w:rPr>
            <w:t>c lư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ng tính năng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rFonts w:eastAsia="Tahoma"/>
                <w:color w:val="000000"/>
              </w:rPr>
              <w:t>4.2.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eastAsia="Tahoma"/>
              <w:color w:val="000000"/>
            </w:rPr>
            <w:t>Ư</w:t>
          </w:r>
          <w:r>
            <w:rPr>
              <w:rFonts w:eastAsia="Tahoma"/>
              <w:color w:val="000000"/>
            </w:rPr>
            <w:t>ớ</w:t>
          </w:r>
          <w:r>
            <w:rPr>
              <w:rFonts w:eastAsia="Tahoma"/>
              <w:color w:val="000000"/>
            </w:rPr>
            <w:t>c lư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ng cách tích h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p h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 xml:space="preserve"> th</w:t>
          </w:r>
          <w:r>
            <w:rPr>
              <w:rFonts w:eastAsia="Tahoma"/>
              <w:color w:val="000000"/>
            </w:rPr>
            <w:t>ố</w:t>
          </w:r>
          <w:r>
            <w:rPr>
              <w:rFonts w:eastAsia="Tahoma"/>
              <w:color w:val="000000"/>
            </w:rPr>
            <w:t>ng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rFonts w:eastAsia="Tahoma"/>
                <w:color w:val="000000"/>
              </w:rPr>
              <w:t>4.3.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Tahoma"/>
              <w:color w:val="000000"/>
            </w:rPr>
            <w:t>Ư</w:t>
          </w:r>
          <w:r>
            <w:rPr>
              <w:rFonts w:eastAsia="Tahoma"/>
              <w:color w:val="000000"/>
            </w:rPr>
            <w:t>ớ</w:t>
          </w:r>
          <w:r>
            <w:rPr>
              <w:rFonts w:eastAsia="Tahoma"/>
              <w:color w:val="000000"/>
            </w:rPr>
            <w:t>c lư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ng th</w:t>
          </w:r>
          <w:r>
            <w:rPr>
              <w:rFonts w:eastAsia="Tahoma"/>
              <w:color w:val="000000"/>
            </w:rPr>
            <w:t>ờ</w:t>
          </w:r>
          <w:r>
            <w:rPr>
              <w:rFonts w:eastAsia="Tahoma"/>
              <w:color w:val="000000"/>
            </w:rPr>
            <w:t>i gian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>
              <w:rPr>
                <w:rFonts w:eastAsia="Tahoma"/>
                <w:color w:val="000000"/>
              </w:rPr>
              <w:t>4.4.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eastAsia="Tahoma"/>
              <w:color w:val="000000"/>
            </w:rPr>
            <w:t>Ư</w:t>
          </w:r>
          <w:r>
            <w:rPr>
              <w:rFonts w:eastAsia="Tahoma"/>
              <w:color w:val="000000"/>
            </w:rPr>
            <w:t>ớ</w:t>
          </w:r>
          <w:r>
            <w:rPr>
              <w:rFonts w:eastAsia="Tahoma"/>
              <w:color w:val="000000"/>
            </w:rPr>
            <w:t>c lư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ng r</w:t>
          </w:r>
          <w:r>
            <w:rPr>
              <w:rFonts w:eastAsia="Tahoma"/>
              <w:color w:val="000000"/>
            </w:rPr>
            <w:t>ủ</w:t>
          </w:r>
          <w:r>
            <w:rPr>
              <w:rFonts w:eastAsia="Tahoma"/>
              <w:color w:val="000000"/>
            </w:rPr>
            <w:t>i ro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rFonts w:eastAsia="Tahoma"/>
                <w:color w:val="000000"/>
              </w:rPr>
              <w:t>4.5.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rFonts w:eastAsia="Tahoma"/>
              <w:color w:val="000000"/>
            </w:rPr>
            <w:t>Xác đ</w:t>
          </w:r>
          <w:r>
            <w:rPr>
              <w:rFonts w:eastAsia="Tahoma"/>
              <w:color w:val="000000"/>
            </w:rPr>
            <w:t>ị</w:t>
          </w:r>
          <w:r>
            <w:rPr>
              <w:rFonts w:eastAsia="Tahoma"/>
              <w:color w:val="000000"/>
            </w:rPr>
            <w:t>nh các h</w:t>
          </w:r>
          <w:r>
            <w:rPr>
              <w:rFonts w:eastAsia="Tahoma"/>
              <w:color w:val="000000"/>
            </w:rPr>
            <w:t>ạ</w:t>
          </w:r>
          <w:r>
            <w:rPr>
              <w:rFonts w:eastAsia="Tahoma"/>
              <w:color w:val="000000"/>
            </w:rPr>
            <w:t>ng m</w:t>
          </w:r>
          <w:r>
            <w:rPr>
              <w:rFonts w:eastAsia="Tahoma"/>
              <w:color w:val="000000"/>
            </w:rPr>
            <w:t>ụ</w:t>
          </w:r>
          <w:r>
            <w:rPr>
              <w:rFonts w:eastAsia="Tahoma"/>
              <w:color w:val="000000"/>
            </w:rPr>
            <w:t>c ki</w:t>
          </w:r>
          <w:r>
            <w:rPr>
              <w:rFonts w:eastAsia="Tahoma"/>
              <w:color w:val="000000"/>
            </w:rPr>
            <w:t>ể</w:t>
          </w:r>
          <w:r>
            <w:rPr>
              <w:rFonts w:eastAsia="Tahoma"/>
              <w:color w:val="000000"/>
            </w:rPr>
            <w:t>m th</w:t>
          </w:r>
          <w:r>
            <w:rPr>
              <w:rFonts w:eastAsia="Tahoma"/>
              <w:color w:val="000000"/>
            </w:rPr>
            <w:t>ử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rFonts w:eastAsia="Tahoma"/>
                <w:color w:val="000000"/>
              </w:rPr>
              <w:t>4.6.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eastAsia="Tahoma"/>
              <w:color w:val="000000"/>
            </w:rPr>
            <w:t>Ư</w:t>
          </w:r>
          <w:r>
            <w:rPr>
              <w:rFonts w:eastAsia="Tahoma"/>
              <w:color w:val="000000"/>
            </w:rPr>
            <w:t>ớ</w:t>
          </w:r>
          <w:r>
            <w:rPr>
              <w:rFonts w:eastAsia="Tahoma"/>
              <w:color w:val="000000"/>
            </w:rPr>
            <w:t>c lư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ng cách th</w:t>
          </w:r>
          <w:r>
            <w:rPr>
              <w:rFonts w:eastAsia="Tahoma"/>
              <w:color w:val="000000"/>
            </w:rPr>
            <w:t>ứ</w:t>
          </w:r>
          <w:r>
            <w:rPr>
              <w:rFonts w:eastAsia="Tahoma"/>
              <w:color w:val="000000"/>
            </w:rPr>
            <w:t>c tri</w:t>
          </w:r>
          <w:r>
            <w:rPr>
              <w:rFonts w:eastAsia="Tahoma"/>
              <w:color w:val="000000"/>
            </w:rPr>
            <w:t>ể</w:t>
          </w:r>
          <w:r>
            <w:rPr>
              <w:rFonts w:eastAsia="Tahoma"/>
              <w:color w:val="000000"/>
            </w:rPr>
            <w:t>n khai/cài đ</w:t>
          </w:r>
          <w:r>
            <w:rPr>
              <w:rFonts w:eastAsia="Tahoma"/>
              <w:color w:val="000000"/>
            </w:rPr>
            <w:t>ặ</w:t>
          </w:r>
          <w:r>
            <w:rPr>
              <w:rFonts w:eastAsia="Tahoma"/>
              <w:color w:val="000000"/>
            </w:rPr>
            <w:t>t</w:t>
          </w:r>
          <w:r>
            <w:rPr>
              <w:rFonts w:eastAsia="Tahoma"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rFonts w:eastAsia="Tahoma"/>
                <w:b/>
                <w:smallCaps/>
                <w:color w:val="000000"/>
              </w:rPr>
              <w:t>5.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eastAsia="Tahoma"/>
              <w:b/>
              <w:smallCaps/>
              <w:color w:val="000000"/>
            </w:rPr>
            <w:t>Ư</w:t>
          </w:r>
          <w:r>
            <w:rPr>
              <w:rFonts w:eastAsia="Tahoma"/>
              <w:b/>
              <w:smallCaps/>
              <w:color w:val="000000"/>
            </w:rPr>
            <w:t>ớ</w:t>
          </w:r>
          <w:r>
            <w:rPr>
              <w:rFonts w:eastAsia="Tahoma"/>
              <w:b/>
              <w:smallCaps/>
              <w:color w:val="000000"/>
            </w:rPr>
            <w:t>c lư</w:t>
          </w:r>
          <w:r>
            <w:rPr>
              <w:rFonts w:eastAsia="Tahoma"/>
              <w:b/>
              <w:smallCaps/>
              <w:color w:val="000000"/>
            </w:rPr>
            <w:t>ợ</w:t>
          </w:r>
          <w:r>
            <w:rPr>
              <w:rFonts w:eastAsia="Tahoma"/>
              <w:b/>
              <w:smallCaps/>
              <w:color w:val="000000"/>
            </w:rPr>
            <w:t>ng giá thành</w:t>
          </w:r>
          <w:r>
            <w:rPr>
              <w:rFonts w:eastAsia="Tahoma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rFonts w:eastAsia="Tahoma"/>
                <w:b/>
                <w:smallCaps/>
                <w:color w:val="000000"/>
              </w:rPr>
              <w:t>6.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eastAsia="Tahoma"/>
              <w:b/>
              <w:smallCaps/>
              <w:color w:val="000000"/>
            </w:rPr>
            <w:t>Phân chia các giai đo</w:t>
          </w:r>
          <w:r>
            <w:rPr>
              <w:rFonts w:eastAsia="Tahoma"/>
              <w:b/>
              <w:smallCaps/>
              <w:color w:val="000000"/>
            </w:rPr>
            <w:t>ạ</w:t>
          </w:r>
          <w:r>
            <w:rPr>
              <w:rFonts w:eastAsia="Tahoma"/>
              <w:b/>
              <w:smallCaps/>
              <w:color w:val="000000"/>
            </w:rPr>
            <w:t>n chính</w:t>
          </w:r>
          <w:r>
            <w:rPr>
              <w:rFonts w:eastAsia="Tahoma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rFonts w:eastAsia="Tahoma"/>
                <w:b/>
                <w:smallCaps/>
                <w:color w:val="000000"/>
              </w:rPr>
              <w:t>7.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eastAsia="Tahoma"/>
              <w:b/>
              <w:smallCaps/>
              <w:color w:val="000000"/>
            </w:rPr>
            <w:t>Phân tích thi</w:t>
          </w:r>
          <w:r>
            <w:rPr>
              <w:rFonts w:eastAsia="Tahoma"/>
              <w:b/>
              <w:smallCaps/>
              <w:color w:val="000000"/>
            </w:rPr>
            <w:t>ế</w:t>
          </w:r>
          <w:r>
            <w:rPr>
              <w:rFonts w:eastAsia="Tahoma"/>
              <w:b/>
              <w:smallCaps/>
              <w:color w:val="000000"/>
            </w:rPr>
            <w:t>t k</w:t>
          </w:r>
          <w:r>
            <w:rPr>
              <w:rFonts w:eastAsia="Tahoma"/>
              <w:b/>
              <w:smallCaps/>
              <w:color w:val="000000"/>
            </w:rPr>
            <w:t>ế</w:t>
          </w:r>
          <w:r>
            <w:rPr>
              <w:rFonts w:eastAsia="Tahoma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rFonts w:eastAsia="Tahoma"/>
                <w:color w:val="000000"/>
              </w:rPr>
              <w:t>7.1.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eastAsia="Tahoma"/>
              <w:color w:val="000000"/>
            </w:rPr>
            <w:t>Mô hình tích h</w:t>
          </w:r>
          <w:r>
            <w:rPr>
              <w:rFonts w:eastAsia="Tahoma"/>
              <w:color w:val="000000"/>
            </w:rPr>
            <w:t>ợ</w:t>
          </w:r>
          <w:r>
            <w:rPr>
              <w:rFonts w:eastAsia="Tahoma"/>
              <w:color w:val="000000"/>
            </w:rPr>
            <w:t>p ph</w:t>
          </w:r>
          <w:r>
            <w:rPr>
              <w:rFonts w:eastAsia="Tahoma"/>
              <w:color w:val="000000"/>
            </w:rPr>
            <w:t>ầ</w:t>
          </w:r>
          <w:r>
            <w:rPr>
              <w:rFonts w:eastAsia="Tahoma"/>
              <w:color w:val="000000"/>
            </w:rPr>
            <w:t>n c</w:t>
          </w:r>
          <w:r>
            <w:rPr>
              <w:rFonts w:eastAsia="Tahoma"/>
              <w:color w:val="000000"/>
            </w:rPr>
            <w:t>ứ</w:t>
          </w:r>
          <w:r>
            <w:rPr>
              <w:rFonts w:eastAsia="Tahoma"/>
              <w:color w:val="000000"/>
            </w:rPr>
            <w:t>ng/ph</w:t>
          </w:r>
          <w:r>
            <w:rPr>
              <w:rFonts w:eastAsia="Tahoma"/>
              <w:color w:val="000000"/>
            </w:rPr>
            <w:t>ầ</w:t>
          </w:r>
          <w:r>
            <w:rPr>
              <w:rFonts w:eastAsia="Tahoma"/>
              <w:color w:val="000000"/>
            </w:rPr>
            <w:t>n m</w:t>
          </w:r>
          <w:r>
            <w:rPr>
              <w:rFonts w:eastAsia="Tahoma"/>
              <w:color w:val="000000"/>
            </w:rPr>
            <w:t>ề</w:t>
          </w:r>
          <w:r>
            <w:rPr>
              <w:rFonts w:eastAsia="Tahoma"/>
              <w:color w:val="000000"/>
            </w:rPr>
            <w:t>m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rFonts w:eastAsia="Tahoma"/>
                <w:color w:val="000000"/>
              </w:rPr>
              <w:t>7.2.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eastAsia="Tahoma"/>
              <w:color w:val="000000"/>
            </w:rPr>
            <w:t>Giao di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>n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rFonts w:eastAsia="Tahoma"/>
                <w:color w:val="000000"/>
              </w:rPr>
              <w:t>7.3</w:t>
            </w:r>
            <w:r>
              <w:rPr>
                <w:rFonts w:eastAsia="Tahoma"/>
                <w:color w:val="000000"/>
              </w:rPr>
              <w:t>.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eastAsia="Tahoma"/>
              <w:color w:val="000000"/>
            </w:rPr>
            <w:t>Cơ s</w:t>
          </w:r>
          <w:r>
            <w:rPr>
              <w:rFonts w:eastAsia="Tahoma"/>
              <w:color w:val="000000"/>
            </w:rPr>
            <w:t>ở</w:t>
          </w:r>
          <w:r>
            <w:rPr>
              <w:rFonts w:eastAsia="Tahoma"/>
              <w:color w:val="000000"/>
            </w:rPr>
            <w:t xml:space="preserve"> d</w:t>
          </w:r>
          <w:r>
            <w:rPr>
              <w:rFonts w:eastAsia="Tahoma"/>
              <w:color w:val="000000"/>
            </w:rPr>
            <w:t>ữ</w:t>
          </w:r>
          <w:r>
            <w:rPr>
              <w:rFonts w:eastAsia="Tahoma"/>
              <w:color w:val="000000"/>
            </w:rPr>
            <w:t xml:space="preserve"> li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>u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rFonts w:eastAsia="Tahoma"/>
                <w:color w:val="000000"/>
              </w:rPr>
              <w:t>7.4.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eastAsia="Tahoma"/>
              <w:color w:val="000000"/>
            </w:rPr>
            <w:t>M</w:t>
          </w:r>
          <w:r>
            <w:rPr>
              <w:rFonts w:eastAsia="Tahoma"/>
              <w:color w:val="000000"/>
            </w:rPr>
            <w:t>ạ</w:t>
          </w:r>
          <w:r>
            <w:rPr>
              <w:rFonts w:eastAsia="Tahoma"/>
              <w:color w:val="000000"/>
            </w:rPr>
            <w:t>ng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rFonts w:eastAsia="Tahoma"/>
                <w:color w:val="000000"/>
              </w:rPr>
              <w:t>7.5.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eastAsia="Tahoma"/>
              <w:color w:val="000000"/>
            </w:rPr>
            <w:t>Tương tác ngư</w:t>
          </w:r>
          <w:r>
            <w:rPr>
              <w:rFonts w:eastAsia="Tahoma"/>
              <w:color w:val="000000"/>
            </w:rPr>
            <w:t>ờ</w:t>
          </w:r>
          <w:r>
            <w:rPr>
              <w:rFonts w:eastAsia="Tahoma"/>
              <w:color w:val="000000"/>
            </w:rPr>
            <w:t>i dùng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rFonts w:eastAsia="Tahoma"/>
                <w:color w:val="000000"/>
              </w:rPr>
              <w:t>7.6.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eastAsia="Tahoma"/>
              <w:color w:val="000000"/>
            </w:rPr>
            <w:t>Đ</w:t>
          </w:r>
          <w:r>
            <w:rPr>
              <w:rFonts w:eastAsia="Tahoma"/>
              <w:color w:val="000000"/>
            </w:rPr>
            <w:t>ặ</w:t>
          </w:r>
          <w:r>
            <w:rPr>
              <w:rFonts w:eastAsia="Tahoma"/>
              <w:color w:val="000000"/>
            </w:rPr>
            <w:t>c t</w:t>
          </w:r>
          <w:r>
            <w:rPr>
              <w:rFonts w:eastAsia="Tahoma"/>
              <w:color w:val="000000"/>
            </w:rPr>
            <w:t>ả</w:t>
          </w:r>
          <w:r>
            <w:rPr>
              <w:rFonts w:eastAsia="Tahoma"/>
              <w:color w:val="000000"/>
            </w:rPr>
            <w:t xml:space="preserve"> giao di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>n API (interface)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rFonts w:eastAsia="Tahoma"/>
                <w:color w:val="000000"/>
              </w:rPr>
              <w:t>7.7.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eastAsia="Tahoma"/>
              <w:color w:val="000000"/>
            </w:rPr>
            <w:t>B</w:t>
          </w:r>
          <w:r>
            <w:rPr>
              <w:rFonts w:eastAsia="Tahoma"/>
              <w:color w:val="000000"/>
            </w:rPr>
            <w:t>ả</w:t>
          </w:r>
          <w:r>
            <w:rPr>
              <w:rFonts w:eastAsia="Tahoma"/>
              <w:color w:val="000000"/>
            </w:rPr>
            <w:t>o m</w:t>
          </w:r>
          <w:r>
            <w:rPr>
              <w:rFonts w:eastAsia="Tahoma"/>
              <w:color w:val="000000"/>
            </w:rPr>
            <w:t>ậ</w:t>
          </w:r>
          <w:r>
            <w:rPr>
              <w:rFonts w:eastAsia="Tahoma"/>
              <w:color w:val="000000"/>
            </w:rPr>
            <w:t>t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rFonts w:eastAsia="Tahoma"/>
                <w:color w:val="000000"/>
              </w:rPr>
              <w:t>7.8.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eastAsia="Tahoma"/>
              <w:color w:val="000000"/>
            </w:rPr>
            <w:t>Sao lưu ph</w:t>
          </w:r>
          <w:r>
            <w:rPr>
              <w:rFonts w:eastAsia="Tahoma"/>
              <w:color w:val="000000"/>
            </w:rPr>
            <w:t>ụ</w:t>
          </w:r>
          <w:r>
            <w:rPr>
              <w:rFonts w:eastAsia="Tahoma"/>
              <w:color w:val="000000"/>
            </w:rPr>
            <w:t>c h</w:t>
          </w:r>
          <w:r>
            <w:rPr>
              <w:rFonts w:eastAsia="Tahoma"/>
              <w:color w:val="000000"/>
            </w:rPr>
            <w:t>ồ</w:t>
          </w:r>
          <w:r>
            <w:rPr>
              <w:rFonts w:eastAsia="Tahoma"/>
              <w:color w:val="000000"/>
            </w:rPr>
            <w:t>i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540"/>
              <w:tab w:val="right" w:pos="8827"/>
            </w:tabs>
            <w:spacing w:after="0"/>
            <w:ind w:left="1540" w:hanging="55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rFonts w:eastAsia="Tahoma"/>
                <w:color w:val="000000"/>
              </w:rPr>
              <w:t>7.9.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eastAsia="Tahoma"/>
              <w:color w:val="000000"/>
            </w:rPr>
            <w:t>Chuy</w:t>
          </w:r>
          <w:r>
            <w:rPr>
              <w:rFonts w:eastAsia="Tahoma"/>
              <w:color w:val="000000"/>
            </w:rPr>
            <w:t>ể</w:t>
          </w:r>
          <w:r>
            <w:rPr>
              <w:rFonts w:eastAsia="Tahoma"/>
              <w:color w:val="000000"/>
            </w:rPr>
            <w:t>n đ</w:t>
          </w:r>
          <w:r>
            <w:rPr>
              <w:rFonts w:eastAsia="Tahoma"/>
              <w:color w:val="000000"/>
            </w:rPr>
            <w:t>ổ</w:t>
          </w:r>
          <w:r>
            <w:rPr>
              <w:rFonts w:eastAsia="Tahoma"/>
              <w:color w:val="000000"/>
            </w:rPr>
            <w:t>i d</w:t>
          </w:r>
          <w:r>
            <w:rPr>
              <w:rFonts w:eastAsia="Tahoma"/>
              <w:color w:val="000000"/>
            </w:rPr>
            <w:t>ữ</w:t>
          </w:r>
          <w:r>
            <w:rPr>
              <w:rFonts w:eastAsia="Tahoma"/>
              <w:color w:val="000000"/>
            </w:rPr>
            <w:t xml:space="preserve"> li</w:t>
          </w:r>
          <w:r>
            <w:rPr>
              <w:rFonts w:eastAsia="Tahoma"/>
              <w:color w:val="000000"/>
            </w:rPr>
            <w:t>ệ</w:t>
          </w:r>
          <w:r>
            <w:rPr>
              <w:rFonts w:eastAsia="Tahoma"/>
              <w:color w:val="000000"/>
            </w:rPr>
            <w:t>u</w:t>
          </w:r>
          <w:r>
            <w:rPr>
              <w:rFonts w:eastAsia="Tahoma"/>
              <w:color w:val="000000"/>
            </w:rPr>
            <w:tab/>
            <w:t>5</w:t>
          </w:r>
          <w:r>
            <w:fldChar w:fldCharType="end"/>
          </w:r>
        </w:p>
        <w:p w:rsidR="008C2462" w:rsidRDefault="00A215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  <w:tab w:val="right" w:pos="8827"/>
            </w:tabs>
            <w:spacing w:before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rFonts w:eastAsia="Tahoma"/>
                <w:b/>
                <w:smallCaps/>
                <w:color w:val="000000"/>
              </w:rPr>
              <w:t>8.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eastAsia="Tahoma"/>
              <w:b/>
              <w:smallCaps/>
              <w:color w:val="000000"/>
            </w:rPr>
            <w:t>Danh m</w:t>
          </w:r>
          <w:r>
            <w:rPr>
              <w:rFonts w:eastAsia="Tahoma"/>
              <w:b/>
              <w:smallCaps/>
              <w:color w:val="000000"/>
            </w:rPr>
            <w:t>ụ</w:t>
          </w:r>
          <w:r>
            <w:rPr>
              <w:rFonts w:eastAsia="Tahoma"/>
              <w:b/>
              <w:smallCaps/>
              <w:color w:val="000000"/>
            </w:rPr>
            <w:t>c tài li</w:t>
          </w:r>
          <w:r>
            <w:rPr>
              <w:rFonts w:eastAsia="Tahoma"/>
              <w:b/>
              <w:smallCaps/>
              <w:color w:val="000000"/>
            </w:rPr>
            <w:t>ệ</w:t>
          </w:r>
          <w:r>
            <w:rPr>
              <w:rFonts w:eastAsia="Tahoma"/>
              <w:b/>
              <w:smallCaps/>
              <w:color w:val="000000"/>
            </w:rPr>
            <w:t>u liên quan</w:t>
          </w:r>
          <w:r>
            <w:rPr>
              <w:rFonts w:eastAsia="Tahoma"/>
              <w:b/>
              <w:smallCaps/>
              <w:color w:val="000000"/>
            </w:rPr>
            <w:tab/>
            <w:t>5</w:t>
          </w:r>
          <w:r>
            <w:fldChar w:fldCharType="end"/>
          </w:r>
          <w:r>
            <w:fldChar w:fldCharType="end"/>
          </w:r>
        </w:p>
      </w:sdtContent>
    </w:sdt>
    <w:p w:rsidR="008C2462" w:rsidRPr="00094D9F" w:rsidRDefault="00A2157C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 w:hanging="994"/>
        <w:rPr>
          <w:rFonts w:ascii="Arial" w:eastAsia="Verdana" w:hAnsi="Arial" w:cs="Arial"/>
          <w:b/>
          <w:smallCaps/>
          <w:color w:val="951B13"/>
          <w:sz w:val="24"/>
          <w:szCs w:val="24"/>
        </w:rPr>
      </w:pPr>
      <w:r>
        <w:rPr>
          <w:rFonts w:eastAsia="Tahoma"/>
          <w:color w:val="000000"/>
        </w:rPr>
        <w:t xml:space="preserve"> </w:t>
      </w:r>
      <w:r>
        <w:br w:type="page"/>
      </w:r>
      <w:r w:rsidRPr="00094D9F">
        <w:rPr>
          <w:rFonts w:ascii="Arial" w:eastAsia="Verdana" w:hAnsi="Arial" w:cs="Arial"/>
          <w:b/>
          <w:smallCaps/>
          <w:color w:val="951B13"/>
          <w:sz w:val="24"/>
          <w:szCs w:val="24"/>
        </w:rPr>
        <w:lastRenderedPageBreak/>
        <w:t>Phiên b</w:t>
      </w:r>
      <w:r w:rsidRPr="00094D9F">
        <w:rPr>
          <w:rFonts w:ascii="Arial" w:eastAsia="Verdana" w:hAnsi="Arial" w:cs="Arial"/>
          <w:b/>
          <w:smallCaps/>
          <w:color w:val="951B13"/>
          <w:sz w:val="24"/>
          <w:szCs w:val="24"/>
        </w:rPr>
        <w:t>ả</w:t>
      </w:r>
      <w:r w:rsidRPr="00094D9F">
        <w:rPr>
          <w:rFonts w:ascii="Arial" w:eastAsia="Verdana" w:hAnsi="Arial" w:cs="Arial"/>
          <w:b/>
          <w:smallCaps/>
          <w:color w:val="951B13"/>
          <w:sz w:val="24"/>
          <w:szCs w:val="24"/>
        </w:rPr>
        <w:t>n t</w:t>
      </w:r>
      <w:r w:rsidRPr="00094D9F">
        <w:rPr>
          <w:rFonts w:ascii="Arial" w:eastAsia="Verdana" w:hAnsi="Arial" w:cs="Arial"/>
          <w:b/>
          <w:smallCaps/>
          <w:color w:val="951B13"/>
          <w:sz w:val="24"/>
          <w:szCs w:val="24"/>
        </w:rPr>
        <w:t>ài li</w:t>
      </w:r>
      <w:r w:rsidRPr="00094D9F">
        <w:rPr>
          <w:rFonts w:ascii="Arial" w:eastAsia="Verdana" w:hAnsi="Arial" w:cs="Arial"/>
          <w:b/>
          <w:smallCaps/>
          <w:color w:val="951B13"/>
          <w:sz w:val="24"/>
          <w:szCs w:val="24"/>
        </w:rPr>
        <w:t>ệ</w:t>
      </w:r>
      <w:r w:rsidRPr="00094D9F">
        <w:rPr>
          <w:rFonts w:ascii="Arial" w:eastAsia="Verdana" w:hAnsi="Arial" w:cs="Arial"/>
          <w:b/>
          <w:smallCaps/>
          <w:color w:val="951B13"/>
          <w:sz w:val="24"/>
          <w:szCs w:val="24"/>
        </w:rPr>
        <w:t>u</w:t>
      </w:r>
    </w:p>
    <w:tbl>
      <w:tblPr>
        <w:tblStyle w:val="a"/>
        <w:tblW w:w="87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2948"/>
        <w:gridCol w:w="992"/>
        <w:gridCol w:w="1795"/>
        <w:gridCol w:w="1440"/>
      </w:tblGrid>
      <w:tr w:rsidR="008C2462" w:rsidRPr="00094D9F" w:rsidTr="0009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A2157C">
            <w:pPr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Ngày l</w:t>
            </w:r>
            <w:r w:rsidRPr="00094D9F">
              <w:rPr>
                <w:rFonts w:ascii="Arial" w:hAnsi="Arial" w:cs="Arial"/>
                <w:sz w:val="24"/>
                <w:szCs w:val="24"/>
              </w:rPr>
              <w:t>ậ</w:t>
            </w:r>
            <w:r w:rsidRPr="00094D9F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2948" w:type="dxa"/>
          </w:tcPr>
          <w:p w:rsidR="008C2462" w:rsidRPr="00094D9F" w:rsidRDefault="00A21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Mô t</w:t>
            </w:r>
            <w:r w:rsidRPr="00094D9F">
              <w:rPr>
                <w:rFonts w:ascii="Arial" w:hAnsi="Arial" w:cs="Arial"/>
                <w:sz w:val="24"/>
                <w:szCs w:val="24"/>
              </w:rPr>
              <w:t>ả</w:t>
            </w:r>
            <w:r w:rsidRPr="00094D9F">
              <w:rPr>
                <w:rFonts w:ascii="Arial" w:hAnsi="Arial" w:cs="Arial"/>
                <w:sz w:val="24"/>
                <w:szCs w:val="24"/>
              </w:rPr>
              <w:t xml:space="preserve"> thay đ</w:t>
            </w:r>
            <w:r w:rsidRPr="00094D9F">
              <w:rPr>
                <w:rFonts w:ascii="Arial" w:hAnsi="Arial" w:cs="Arial"/>
                <w:sz w:val="24"/>
                <w:szCs w:val="24"/>
              </w:rPr>
              <w:t>ổ</w:t>
            </w:r>
            <w:r w:rsidRPr="00094D9F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992" w:type="dxa"/>
          </w:tcPr>
          <w:p w:rsidR="008C2462" w:rsidRPr="00094D9F" w:rsidRDefault="00A21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Phiên b</w:t>
            </w:r>
            <w:r w:rsidRPr="00094D9F">
              <w:rPr>
                <w:rFonts w:ascii="Arial" w:hAnsi="Arial" w:cs="Arial"/>
                <w:sz w:val="24"/>
                <w:szCs w:val="24"/>
              </w:rPr>
              <w:t>ả</w:t>
            </w:r>
            <w:r w:rsidRPr="00094D9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795" w:type="dxa"/>
          </w:tcPr>
          <w:p w:rsidR="008C2462" w:rsidRPr="00094D9F" w:rsidRDefault="00A21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Ngư</w:t>
            </w:r>
            <w:r w:rsidRPr="00094D9F">
              <w:rPr>
                <w:rFonts w:ascii="Arial" w:hAnsi="Arial" w:cs="Arial"/>
                <w:sz w:val="24"/>
                <w:szCs w:val="24"/>
              </w:rPr>
              <w:t>ờ</w:t>
            </w:r>
            <w:r w:rsidRPr="00094D9F">
              <w:rPr>
                <w:rFonts w:ascii="Arial" w:hAnsi="Arial" w:cs="Arial"/>
                <w:sz w:val="24"/>
                <w:szCs w:val="24"/>
              </w:rPr>
              <w:t>i l</w:t>
            </w:r>
            <w:r w:rsidRPr="00094D9F">
              <w:rPr>
                <w:rFonts w:ascii="Arial" w:hAnsi="Arial" w:cs="Arial"/>
                <w:sz w:val="24"/>
                <w:szCs w:val="24"/>
              </w:rPr>
              <w:t>ậ</w:t>
            </w:r>
            <w:r w:rsidRPr="00094D9F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440" w:type="dxa"/>
          </w:tcPr>
          <w:p w:rsidR="008C2462" w:rsidRPr="00094D9F" w:rsidRDefault="00A21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Ngư</w:t>
            </w:r>
            <w:r w:rsidRPr="00094D9F">
              <w:rPr>
                <w:rFonts w:ascii="Arial" w:hAnsi="Arial" w:cs="Arial"/>
                <w:sz w:val="24"/>
                <w:szCs w:val="24"/>
              </w:rPr>
              <w:t>ờ</w:t>
            </w:r>
            <w:r w:rsidRPr="00094D9F">
              <w:rPr>
                <w:rFonts w:ascii="Arial" w:hAnsi="Arial" w:cs="Arial"/>
                <w:sz w:val="24"/>
                <w:szCs w:val="24"/>
              </w:rPr>
              <w:t>i duy</w:t>
            </w:r>
            <w:r w:rsidRPr="00094D9F">
              <w:rPr>
                <w:rFonts w:ascii="Arial" w:hAnsi="Arial" w:cs="Arial"/>
                <w:sz w:val="24"/>
                <w:szCs w:val="24"/>
              </w:rPr>
              <w:t>ệ</w:t>
            </w:r>
            <w:r w:rsidRPr="00094D9F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8C2462" w:rsidRPr="00094D9F" w:rsidTr="00094D9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A2157C">
            <w:pPr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12/03/2019</w:t>
            </w:r>
          </w:p>
        </w:tc>
        <w:tc>
          <w:tcPr>
            <w:tcW w:w="2948" w:type="dxa"/>
          </w:tcPr>
          <w:p w:rsidR="008C2462" w:rsidRPr="00094D9F" w:rsidRDefault="0009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vi-VN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Gi</w:t>
            </w:r>
            <w:r w:rsidRPr="00094D9F">
              <w:rPr>
                <w:rFonts w:ascii="Arial" w:hAnsi="Arial" w:cs="Arial"/>
                <w:sz w:val="24"/>
                <w:szCs w:val="24"/>
                <w:lang w:val="vi-VN"/>
              </w:rPr>
              <w:t>ới thiệu dự án</w:t>
            </w:r>
          </w:p>
          <w:p w:rsidR="00094D9F" w:rsidRPr="00094D9F" w:rsidRDefault="0009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094D9F">
              <w:rPr>
                <w:rFonts w:ascii="Arial" w:hAnsi="Arial" w:cs="Arial"/>
                <w:sz w:val="24"/>
                <w:szCs w:val="24"/>
                <w:lang w:val="vi-VN"/>
              </w:rPr>
              <w:t>Các nhân sự tham gia dự án</w:t>
            </w:r>
          </w:p>
        </w:tc>
        <w:tc>
          <w:tcPr>
            <w:tcW w:w="992" w:type="dxa"/>
          </w:tcPr>
          <w:p w:rsidR="008C2462" w:rsidRPr="00094D9F" w:rsidRDefault="00A2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95" w:type="dxa"/>
          </w:tcPr>
          <w:p w:rsidR="008C2462" w:rsidRPr="00094D9F" w:rsidRDefault="00A2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Lê</w:t>
            </w:r>
            <w:r w:rsidR="00094D9F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094D9F">
              <w:rPr>
                <w:rFonts w:ascii="Arial" w:hAnsi="Arial" w:cs="Arial"/>
                <w:sz w:val="24"/>
                <w:szCs w:val="24"/>
              </w:rPr>
              <w:t>Thanh Bình</w:t>
            </w: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A2157C">
            <w:pPr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21/03/2019</w:t>
            </w: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A2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0.11</w:t>
            </w:r>
          </w:p>
        </w:tc>
        <w:tc>
          <w:tcPr>
            <w:tcW w:w="1795" w:type="dxa"/>
          </w:tcPr>
          <w:p w:rsidR="008C2462" w:rsidRPr="00094D9F" w:rsidRDefault="00A2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94D9F">
              <w:rPr>
                <w:rFonts w:ascii="Arial" w:hAnsi="Arial" w:cs="Arial"/>
                <w:sz w:val="24"/>
                <w:szCs w:val="24"/>
              </w:rPr>
              <w:t>Vũ H</w:t>
            </w:r>
            <w:r w:rsidRPr="00094D9F">
              <w:rPr>
                <w:rFonts w:ascii="Arial" w:hAnsi="Arial" w:cs="Arial"/>
                <w:sz w:val="24"/>
                <w:szCs w:val="24"/>
              </w:rPr>
              <w:t>ồ</w:t>
            </w:r>
            <w:r w:rsidRPr="00094D9F">
              <w:rPr>
                <w:rFonts w:ascii="Arial" w:hAnsi="Arial" w:cs="Arial"/>
                <w:sz w:val="24"/>
                <w:szCs w:val="24"/>
              </w:rPr>
              <w:t>ng Sơn</w:t>
            </w: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8C24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8C24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8C24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8C24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8C24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8C24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8C24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2462" w:rsidRPr="00094D9F" w:rsidTr="0009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C2462" w:rsidRPr="00094D9F" w:rsidRDefault="008C24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8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5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8C2462" w:rsidRPr="00094D9F" w:rsidRDefault="008C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C2462" w:rsidRPr="00094D9F" w:rsidRDefault="008C2462">
      <w:pPr>
        <w:pBdr>
          <w:top w:val="nil"/>
          <w:left w:val="nil"/>
          <w:bottom w:val="nil"/>
          <w:right w:val="nil"/>
          <w:between w:val="nil"/>
        </w:pBdr>
        <w:tabs>
          <w:tab w:val="left" w:pos="1872"/>
          <w:tab w:val="right" w:pos="8827"/>
        </w:tabs>
        <w:spacing w:after="0"/>
        <w:ind w:left="994" w:hanging="994"/>
        <w:rPr>
          <w:rFonts w:ascii="Arial" w:hAnsi="Arial" w:cs="Arial"/>
          <w:color w:val="000000"/>
          <w:sz w:val="24"/>
          <w:szCs w:val="24"/>
        </w:rPr>
      </w:pPr>
    </w:p>
    <w:p w:rsidR="008C2462" w:rsidRPr="00094D9F" w:rsidRDefault="00A2157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Arial" w:hAnsi="Arial" w:cs="Arial"/>
          <w:color w:val="000000"/>
          <w:sz w:val="24"/>
          <w:szCs w:val="24"/>
        </w:rPr>
        <w:sectPr w:rsidR="008C2462" w:rsidRPr="00094D9F">
          <w:headerReference w:type="even" r:id="rId8"/>
          <w:footerReference w:type="default" r:id="rId9"/>
          <w:headerReference w:type="first" r:id="rId10"/>
          <w:footerReference w:type="first" r:id="rId11"/>
          <w:pgSz w:w="11905" w:h="16837"/>
          <w:pgMar w:top="1138" w:right="1138" w:bottom="1138" w:left="1987" w:header="720" w:footer="720" w:gutter="0"/>
          <w:pgNumType w:start="1"/>
          <w:cols w:space="720"/>
          <w:titlePg/>
        </w:sectPr>
      </w:pPr>
      <w:r w:rsidRPr="00094D9F">
        <w:rPr>
          <w:rFonts w:ascii="Arial" w:hAnsi="Arial" w:cs="Arial"/>
          <w:sz w:val="24"/>
          <w:szCs w:val="24"/>
        </w:rPr>
        <w:br w:type="page"/>
      </w:r>
    </w:p>
    <w:p w:rsidR="008C2462" w:rsidRDefault="00A2157C">
      <w:pPr>
        <w:pStyle w:val="Heading1"/>
        <w:numPr>
          <w:ilvl w:val="0"/>
          <w:numId w:val="8"/>
        </w:numPr>
      </w:pPr>
      <w:bookmarkStart w:id="0" w:name="_gjdgxs" w:colFirst="0" w:colLast="0"/>
      <w:bookmarkEnd w:id="0"/>
      <w:r>
        <w:lastRenderedPageBreak/>
        <w:t>G</w:t>
      </w:r>
      <w:r>
        <w:t>i</w:t>
      </w:r>
      <w:r>
        <w:t>ớ</w:t>
      </w:r>
      <w:r>
        <w:t>i thi</w:t>
      </w:r>
      <w:r>
        <w:t>ệ</w:t>
      </w:r>
      <w:r>
        <w:t>u d</w:t>
      </w:r>
      <w:r>
        <w:t>ự</w:t>
      </w:r>
      <w:r>
        <w:t xml:space="preserve"> án</w:t>
      </w:r>
    </w:p>
    <w:p w:rsidR="008C2462" w:rsidRDefault="00A2157C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án thi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 xml:space="preserve"> ph</w:t>
      </w:r>
      <w:r>
        <w:rPr>
          <w:sz w:val="28"/>
          <w:szCs w:val="28"/>
        </w:rPr>
        <w:t>ầ</w:t>
      </w:r>
      <w:r>
        <w:rPr>
          <w:sz w:val="28"/>
          <w:szCs w:val="28"/>
        </w:rPr>
        <w:t>n m</w:t>
      </w:r>
      <w:r>
        <w:rPr>
          <w:sz w:val="28"/>
          <w:szCs w:val="28"/>
        </w:rPr>
        <w:t>ề</w:t>
      </w:r>
      <w:r>
        <w:rPr>
          <w:sz w:val="28"/>
          <w:szCs w:val="28"/>
        </w:rPr>
        <w:t>m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 xml:space="preserve">n Cánh tay robot. </w:t>
      </w:r>
    </w:p>
    <w:p w:rsidR="008C2462" w:rsidRDefault="00A2157C">
      <w:pPr>
        <w:rPr>
          <w:sz w:val="28"/>
          <w:szCs w:val="28"/>
        </w:rPr>
      </w:pPr>
      <w:r>
        <w:rPr>
          <w:sz w:val="28"/>
          <w:szCs w:val="28"/>
        </w:rPr>
        <w:t>Cánh tay robot là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lo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i cánh tay cơ khí,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trình,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các ch</w:t>
      </w:r>
      <w:r>
        <w:rPr>
          <w:sz w:val="28"/>
          <w:szCs w:val="28"/>
        </w:rPr>
        <w:t>ứ</w:t>
      </w:r>
      <w:r>
        <w:rPr>
          <w:sz w:val="28"/>
          <w:szCs w:val="28"/>
        </w:rPr>
        <w:t>c năng tương t</w:t>
      </w:r>
      <w:r>
        <w:rPr>
          <w:sz w:val="28"/>
          <w:szCs w:val="28"/>
        </w:rPr>
        <w:t>ự</w:t>
      </w:r>
      <w:r>
        <w:rPr>
          <w:sz w:val="28"/>
          <w:szCs w:val="28"/>
        </w:rPr>
        <w:t xml:space="preserve"> như m</w:t>
      </w:r>
      <w:r>
        <w:rPr>
          <w:sz w:val="28"/>
          <w:szCs w:val="28"/>
        </w:rPr>
        <w:t>ộ</w:t>
      </w:r>
      <w:r>
        <w:rPr>
          <w:sz w:val="28"/>
          <w:szCs w:val="28"/>
        </w:rPr>
        <w:t>t cánh tay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con ngư</w:t>
      </w:r>
      <w:r>
        <w:rPr>
          <w:sz w:val="28"/>
          <w:szCs w:val="28"/>
        </w:rPr>
        <w:t>ờ</w:t>
      </w:r>
      <w:r>
        <w:rPr>
          <w:sz w:val="28"/>
          <w:szCs w:val="28"/>
        </w:rPr>
        <w:t>i. Các kh</w:t>
      </w:r>
      <w:r>
        <w:rPr>
          <w:sz w:val="28"/>
          <w:szCs w:val="28"/>
        </w:rPr>
        <w:t>ớ</w:t>
      </w:r>
      <w:r>
        <w:rPr>
          <w:sz w:val="28"/>
          <w:szCs w:val="28"/>
        </w:rPr>
        <w:t>p c</w:t>
      </w:r>
      <w:r>
        <w:rPr>
          <w:sz w:val="28"/>
          <w:szCs w:val="28"/>
        </w:rPr>
        <w:t>ủ</w:t>
      </w:r>
      <w:r>
        <w:rPr>
          <w:sz w:val="28"/>
          <w:szCs w:val="28"/>
        </w:rPr>
        <w:t>a cánh tay đư</w:t>
      </w:r>
      <w:r>
        <w:rPr>
          <w:sz w:val="28"/>
          <w:szCs w:val="28"/>
        </w:rPr>
        <w:t>ợ</w:t>
      </w:r>
      <w:r>
        <w:rPr>
          <w:sz w:val="28"/>
          <w:szCs w:val="28"/>
        </w:rPr>
        <w:t>c liên k</w:t>
      </w:r>
      <w:r>
        <w:rPr>
          <w:sz w:val="28"/>
          <w:szCs w:val="28"/>
        </w:rPr>
        <w:t>ế</w:t>
      </w:r>
      <w:r>
        <w:rPr>
          <w:sz w:val="28"/>
          <w:szCs w:val="28"/>
        </w:rPr>
        <w:t>t b</w:t>
      </w:r>
      <w:r>
        <w:rPr>
          <w:sz w:val="28"/>
          <w:szCs w:val="28"/>
        </w:rPr>
        <w:t>ở</w:t>
      </w:r>
      <w:r>
        <w:rPr>
          <w:sz w:val="28"/>
          <w:szCs w:val="28"/>
        </w:rPr>
        <w:t>i c</w:t>
      </w:r>
      <w:r>
        <w:rPr>
          <w:sz w:val="28"/>
          <w:szCs w:val="28"/>
        </w:rPr>
        <w:t>ấ</w:t>
      </w:r>
      <w:r>
        <w:rPr>
          <w:sz w:val="28"/>
          <w:szCs w:val="28"/>
        </w:rPr>
        <w:t>u trúc cơ khí v</w:t>
      </w:r>
      <w:r>
        <w:rPr>
          <w:sz w:val="28"/>
          <w:szCs w:val="28"/>
        </w:rPr>
        <w:t>ớ</w:t>
      </w:r>
      <w:r>
        <w:rPr>
          <w:sz w:val="28"/>
          <w:szCs w:val="28"/>
        </w:rPr>
        <w:t>i các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cơ servo cho phép t</w:t>
      </w:r>
      <w:r>
        <w:rPr>
          <w:sz w:val="28"/>
          <w:szCs w:val="28"/>
        </w:rPr>
        <w:t>ạ</w:t>
      </w:r>
      <w:r>
        <w:rPr>
          <w:sz w:val="28"/>
          <w:szCs w:val="28"/>
        </w:rPr>
        <w:t>o ra các chuy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đ</w:t>
      </w:r>
      <w:r>
        <w:rPr>
          <w:sz w:val="28"/>
          <w:szCs w:val="28"/>
        </w:rPr>
        <w:t>ộ</w:t>
      </w:r>
      <w:r>
        <w:rPr>
          <w:sz w:val="28"/>
          <w:szCs w:val="28"/>
        </w:rPr>
        <w:t>ng linh ho</w:t>
      </w:r>
      <w:r>
        <w:rPr>
          <w:sz w:val="28"/>
          <w:szCs w:val="28"/>
        </w:rPr>
        <w:t>ạ</w:t>
      </w:r>
      <w:r>
        <w:rPr>
          <w:sz w:val="28"/>
          <w:szCs w:val="28"/>
        </w:rPr>
        <w:t>t như quay, g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p, g</w:t>
      </w:r>
      <w:r>
        <w:rPr>
          <w:sz w:val="28"/>
          <w:szCs w:val="28"/>
        </w:rPr>
        <w:t>ắ</w:t>
      </w:r>
      <w:r>
        <w:rPr>
          <w:sz w:val="28"/>
          <w:szCs w:val="28"/>
        </w:rPr>
        <w:t>p v</w:t>
      </w:r>
      <w:r>
        <w:rPr>
          <w:sz w:val="28"/>
          <w:szCs w:val="28"/>
        </w:rPr>
        <w:t>ậ</w:t>
      </w:r>
      <w:r>
        <w:rPr>
          <w:sz w:val="28"/>
          <w:szCs w:val="28"/>
        </w:rPr>
        <w:t>t.</w:t>
      </w:r>
    </w:p>
    <w:p w:rsidR="008C2462" w:rsidRDefault="00A2157C">
      <w:pPr>
        <w:rPr>
          <w:sz w:val="28"/>
          <w:szCs w:val="28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ự</w:t>
      </w:r>
      <w:r>
        <w:rPr>
          <w:sz w:val="28"/>
          <w:szCs w:val="28"/>
        </w:rPr>
        <w:t>c hi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n vi</w:t>
      </w:r>
      <w:r>
        <w:rPr>
          <w:sz w:val="28"/>
          <w:szCs w:val="28"/>
        </w:rPr>
        <w:t>ệ</w:t>
      </w:r>
      <w:r>
        <w:rPr>
          <w:sz w:val="28"/>
          <w:szCs w:val="28"/>
        </w:rPr>
        <w:t>c l</w:t>
      </w:r>
      <w:r>
        <w:rPr>
          <w:sz w:val="28"/>
          <w:szCs w:val="28"/>
        </w:rPr>
        <w:t>ậ</w:t>
      </w:r>
      <w:r>
        <w:rPr>
          <w:sz w:val="28"/>
          <w:szCs w:val="28"/>
        </w:rPr>
        <w:t>p trình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thông qua m</w:t>
      </w:r>
      <w:r>
        <w:rPr>
          <w:sz w:val="28"/>
          <w:szCs w:val="28"/>
        </w:rPr>
        <w:t>ạ</w:t>
      </w:r>
      <w:r>
        <w:rPr>
          <w:sz w:val="28"/>
          <w:szCs w:val="28"/>
        </w:rPr>
        <w:t>ch Arduino Uno R3. Cho phép đi</w:t>
      </w:r>
      <w:r>
        <w:rPr>
          <w:sz w:val="28"/>
          <w:szCs w:val="28"/>
        </w:rPr>
        <w:t>ề</w:t>
      </w:r>
      <w:r>
        <w:rPr>
          <w:sz w:val="28"/>
          <w:szCs w:val="28"/>
        </w:rPr>
        <w:t>u khi</w:t>
      </w:r>
      <w:r>
        <w:rPr>
          <w:sz w:val="28"/>
          <w:szCs w:val="28"/>
        </w:rPr>
        <w:t>ể</w:t>
      </w:r>
      <w:r>
        <w:rPr>
          <w:sz w:val="28"/>
          <w:szCs w:val="28"/>
        </w:rPr>
        <w:t>n b</w:t>
      </w:r>
      <w:r>
        <w:rPr>
          <w:sz w:val="28"/>
          <w:szCs w:val="28"/>
        </w:rPr>
        <w:t>ằ</w:t>
      </w:r>
      <w:r>
        <w:rPr>
          <w:sz w:val="28"/>
          <w:szCs w:val="28"/>
        </w:rPr>
        <w:t>ng bàn phím máy tính ho</w:t>
      </w:r>
      <w:r>
        <w:rPr>
          <w:sz w:val="28"/>
          <w:szCs w:val="28"/>
        </w:rPr>
        <w:t>ặ</w:t>
      </w:r>
      <w:r>
        <w:rPr>
          <w:sz w:val="28"/>
          <w:szCs w:val="28"/>
        </w:rPr>
        <w:t>c tay c</w:t>
      </w:r>
      <w:r>
        <w:rPr>
          <w:sz w:val="28"/>
          <w:szCs w:val="28"/>
        </w:rPr>
        <w:t>ầ</w:t>
      </w:r>
      <w:r>
        <w:rPr>
          <w:sz w:val="28"/>
          <w:szCs w:val="28"/>
        </w:rPr>
        <w:t>m PS2.</w:t>
      </w:r>
    </w:p>
    <w:p w:rsidR="008C2462" w:rsidRDefault="008C2462"/>
    <w:p w:rsidR="008C2462" w:rsidRDefault="00A2157C">
      <w:pPr>
        <w:pStyle w:val="Heading1"/>
        <w:numPr>
          <w:ilvl w:val="0"/>
          <w:numId w:val="8"/>
        </w:numPr>
      </w:pPr>
      <w:bookmarkStart w:id="1" w:name="_30j0zll" w:colFirst="0" w:colLast="0"/>
      <w:bookmarkEnd w:id="1"/>
      <w:r>
        <w:t>Các nhân s</w:t>
      </w:r>
      <w:r>
        <w:t>ự</w:t>
      </w:r>
      <w:r>
        <w:t xml:space="preserve"> tham gia d</w:t>
      </w:r>
      <w:r>
        <w:t>ự</w:t>
      </w:r>
      <w:r>
        <w:t xml:space="preserve"> án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" w:name="_1fob9te" w:colFirst="0" w:colLast="0"/>
      <w:bookmarkEnd w:id="2"/>
      <w:r>
        <w:t>Thông tin liên h</w:t>
      </w:r>
      <w:r>
        <w:t>ệ</w:t>
      </w:r>
      <w:r>
        <w:t xml:space="preserve"> phía khách hàng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Anh Nguy</w:t>
      </w:r>
      <w:r>
        <w:rPr>
          <w:sz w:val="24"/>
          <w:szCs w:val="24"/>
        </w:rPr>
        <w:t>ễ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–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ng viên Trư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ng Đ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Bách Khoa Hà N</w:t>
      </w:r>
      <w:r>
        <w:rPr>
          <w:sz w:val="24"/>
          <w:szCs w:val="24"/>
        </w:rPr>
        <w:t>ộ</w:t>
      </w:r>
      <w:r>
        <w:rPr>
          <w:sz w:val="24"/>
          <w:szCs w:val="24"/>
        </w:rPr>
        <w:t>i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2">
        <w:r>
          <w:rPr>
            <w:color w:val="0000FF"/>
            <w:sz w:val="24"/>
            <w:szCs w:val="24"/>
            <w:u w:val="single"/>
          </w:rPr>
          <w:t>tien.nd@gmail.com</w:t>
        </w:r>
      </w:hyperlink>
      <w:r>
        <w:rPr>
          <w:sz w:val="24"/>
          <w:szCs w:val="24"/>
        </w:rPr>
        <w:t xml:space="preserve"> 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Phone: 0912345678</w:t>
      </w:r>
    </w:p>
    <w:p w:rsidR="008C2462" w:rsidRDefault="00A2157C">
      <w:pPr>
        <w:pStyle w:val="Heading2"/>
        <w:numPr>
          <w:ilvl w:val="1"/>
          <w:numId w:val="8"/>
        </w:numPr>
      </w:pPr>
      <w:bookmarkStart w:id="3" w:name="_3znysh7" w:colFirst="0" w:colLast="0"/>
      <w:bookmarkEnd w:id="3"/>
      <w:r>
        <w:t>Thông tin liên h</w:t>
      </w:r>
      <w:r>
        <w:t>ệ</w:t>
      </w:r>
      <w:r>
        <w:t xml:space="preserve"> phía công ty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Trư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án: Lê Thanh Bình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Mail: </w:t>
      </w:r>
      <w:hyperlink r:id="rId13">
        <w:r>
          <w:rPr>
            <w:color w:val="0000FF"/>
            <w:sz w:val="24"/>
            <w:szCs w:val="24"/>
            <w:u w:val="single"/>
          </w:rPr>
          <w:t>binh97.lt@gmail.com</w:t>
        </w:r>
      </w:hyperlink>
      <w:r>
        <w:rPr>
          <w:sz w:val="24"/>
          <w:szCs w:val="24"/>
        </w:rPr>
        <w:t xml:space="preserve"> – Phone: 0968 677 197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p trình viên:  </w:t>
      </w:r>
    </w:p>
    <w:p w:rsidR="00094D9F" w:rsidRDefault="00A2157C">
      <w:pPr>
        <w:ind w:firstLine="720"/>
        <w:rPr>
          <w:sz w:val="24"/>
          <w:szCs w:val="24"/>
        </w:rPr>
      </w:pPr>
      <w:r>
        <w:rPr>
          <w:sz w:val="24"/>
          <w:szCs w:val="24"/>
        </w:rPr>
        <w:t>Lê Công 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</w:t>
      </w:r>
    </w:p>
    <w:p w:rsidR="008C2462" w:rsidRDefault="00A2157C" w:rsidP="00094D9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mail : </w:t>
      </w:r>
      <w:hyperlink r:id="rId14">
        <w:r>
          <w:rPr>
            <w:color w:val="0000FF"/>
            <w:sz w:val="24"/>
            <w:szCs w:val="24"/>
            <w:u w:val="single"/>
          </w:rPr>
          <w:t>hau.lt@gmail.com</w:t>
        </w:r>
      </w:hyperlink>
      <w:r>
        <w:rPr>
          <w:sz w:val="24"/>
          <w:szCs w:val="24"/>
        </w:rPr>
        <w:t xml:space="preserve"> – Phone: 0333 494 008</w:t>
      </w:r>
    </w:p>
    <w:p w:rsidR="00094D9F" w:rsidRDefault="00A2157C">
      <w:pPr>
        <w:ind w:firstLine="720"/>
        <w:rPr>
          <w:sz w:val="24"/>
          <w:szCs w:val="24"/>
        </w:rPr>
      </w:pPr>
      <w:r>
        <w:rPr>
          <w:sz w:val="24"/>
          <w:szCs w:val="24"/>
        </w:rPr>
        <w:t>Vũ H</w:t>
      </w:r>
      <w:r>
        <w:rPr>
          <w:sz w:val="24"/>
          <w:szCs w:val="24"/>
        </w:rPr>
        <w:t>ồ</w:t>
      </w:r>
      <w:r>
        <w:rPr>
          <w:sz w:val="24"/>
          <w:szCs w:val="24"/>
        </w:rPr>
        <w:t>ng Sơn</w:t>
      </w:r>
    </w:p>
    <w:p w:rsidR="008C2462" w:rsidRDefault="00A2157C" w:rsidP="00094D9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mail : </w:t>
      </w:r>
      <w:hyperlink r:id="rId15">
        <w:r>
          <w:rPr>
            <w:color w:val="1155CC"/>
            <w:sz w:val="24"/>
            <w:szCs w:val="24"/>
            <w:u w:val="single"/>
          </w:rPr>
          <w:t>vuhongsonjv11</w:t>
        </w:r>
        <w:r>
          <w:rPr>
            <w:color w:val="1155CC"/>
            <w:sz w:val="24"/>
            <w:szCs w:val="24"/>
            <w:u w:val="single"/>
          </w:rPr>
          <w:t>@gmail.com</w:t>
        </w:r>
      </w:hyperlink>
      <w:r>
        <w:rPr>
          <w:sz w:val="24"/>
          <w:szCs w:val="24"/>
        </w:rPr>
        <w:t xml:space="preserve"> – Phone: 0971 034 608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Phiên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ch: Hoàng Minh Quang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Mail : </w:t>
      </w:r>
      <w:hyperlink r:id="rId16">
        <w:r>
          <w:rPr>
            <w:color w:val="1155CC"/>
            <w:sz w:val="24"/>
            <w:szCs w:val="24"/>
            <w:u w:val="single"/>
          </w:rPr>
          <w:t>quang.hm@gmail.com</w:t>
        </w:r>
      </w:hyperlink>
      <w:r>
        <w:rPr>
          <w:sz w:val="24"/>
          <w:szCs w:val="24"/>
        </w:rPr>
        <w:t xml:space="preserve"> – Phone: 0397 655 254</w:t>
      </w:r>
    </w:p>
    <w:p w:rsidR="008C2462" w:rsidRDefault="00A2157C">
      <w:pPr>
        <w:pStyle w:val="Heading2"/>
        <w:numPr>
          <w:ilvl w:val="1"/>
          <w:numId w:val="8"/>
        </w:numPr>
      </w:pPr>
      <w:bookmarkStart w:id="4" w:name="_2et92p0" w:colFirst="0" w:colLast="0"/>
      <w:bookmarkEnd w:id="4"/>
      <w:r>
        <w:t>Phân chia vai trò c</w:t>
      </w:r>
      <w:r>
        <w:t>ủ</w:t>
      </w:r>
      <w:r>
        <w:t>a thành viên d</w:t>
      </w:r>
      <w:r>
        <w:t>ự</w:t>
      </w:r>
      <w:r>
        <w:t xml:space="preserve"> án và khách hàng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Trư</w:t>
      </w:r>
      <w:r>
        <w:rPr>
          <w:sz w:val="24"/>
          <w:szCs w:val="24"/>
        </w:rPr>
        <w:t>ở</w:t>
      </w:r>
      <w:r>
        <w:rPr>
          <w:sz w:val="24"/>
          <w:szCs w:val="24"/>
        </w:rPr>
        <w:t>ng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án: Bình, tài chính, nhân s</w:t>
      </w:r>
      <w:r>
        <w:rPr>
          <w:sz w:val="24"/>
          <w:szCs w:val="24"/>
        </w:rPr>
        <w:t>ự</w:t>
      </w:r>
      <w:r>
        <w:rPr>
          <w:sz w:val="24"/>
          <w:szCs w:val="24"/>
        </w:rPr>
        <w:t>, phân chia công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u: IT,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t, báo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ộ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Sơn: IT,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t, báo cáo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ộ</w:t>
      </w:r>
    </w:p>
    <w:p w:rsidR="008C2462" w:rsidRDefault="00A2157C">
      <w:pPr>
        <w:rPr>
          <w:sz w:val="24"/>
          <w:szCs w:val="24"/>
        </w:rPr>
      </w:pPr>
      <w:r>
        <w:rPr>
          <w:sz w:val="24"/>
          <w:szCs w:val="24"/>
        </w:rPr>
        <w:t>Phiên d</w:t>
      </w:r>
      <w:r>
        <w:rPr>
          <w:sz w:val="24"/>
          <w:szCs w:val="24"/>
        </w:rPr>
        <w:t>ị</w:t>
      </w:r>
      <w:r>
        <w:rPr>
          <w:sz w:val="24"/>
          <w:szCs w:val="24"/>
        </w:rPr>
        <w:t>ch: Quang</w:t>
      </w:r>
    </w:p>
    <w:p w:rsidR="008C2462" w:rsidRDefault="008C2462"/>
    <w:p w:rsidR="008C2462" w:rsidRDefault="008C2462"/>
    <w:p w:rsidR="008C2462" w:rsidRDefault="008C2462"/>
    <w:p w:rsidR="008C2462" w:rsidRDefault="00A2157C">
      <w:pPr>
        <w:pStyle w:val="Heading1"/>
        <w:numPr>
          <w:ilvl w:val="0"/>
          <w:numId w:val="8"/>
        </w:numPr>
      </w:pPr>
      <w:bookmarkStart w:id="5" w:name="_tyjcwt" w:colFirst="0" w:colLast="0"/>
      <w:bookmarkEnd w:id="5"/>
      <w:r>
        <w:t>Kh</w:t>
      </w:r>
      <w:r>
        <w:t>ả</w:t>
      </w:r>
      <w:r>
        <w:t>o sát d</w:t>
      </w:r>
      <w:r>
        <w:t>ự</w:t>
      </w:r>
      <w:r>
        <w:t xml:space="preserve"> án</w:t>
      </w:r>
    </w:p>
    <w:p w:rsidR="008C2462" w:rsidRDefault="00A2157C">
      <w:pPr>
        <w:pStyle w:val="Heading2"/>
        <w:numPr>
          <w:ilvl w:val="1"/>
          <w:numId w:val="8"/>
        </w:numPr>
      </w:pPr>
      <w:bookmarkStart w:id="6" w:name="_3dy6vkm" w:colFirst="0" w:colLast="0"/>
      <w:bookmarkEnd w:id="6"/>
      <w:r>
        <w:t>Yêu c</w:t>
      </w:r>
      <w:r>
        <w:t>ầ</w:t>
      </w:r>
      <w:r>
        <w:t xml:space="preserve">u khách hàng </w:t>
      </w:r>
    </w:p>
    <w:p w:rsidR="008C2462" w:rsidRDefault="00A2157C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cánh tay r</w:t>
      </w:r>
      <w:r>
        <w:rPr>
          <w:sz w:val="24"/>
          <w:szCs w:val="24"/>
        </w:rPr>
        <w:t>obot di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trái, ph</w:t>
      </w:r>
      <w:r>
        <w:rPr>
          <w:sz w:val="24"/>
          <w:szCs w:val="24"/>
        </w:rPr>
        <w:t>ả</w:t>
      </w:r>
      <w:r>
        <w:rPr>
          <w:sz w:val="24"/>
          <w:szCs w:val="24"/>
        </w:rPr>
        <w:t>i, lên xu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(T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-90</w:t>
      </w:r>
      <w:r>
        <w:rPr>
          <w:rFonts w:ascii="Arial" w:eastAsia="Arial" w:hAnsi="Arial" w:cs="Arial"/>
          <w:b/>
          <w:color w:val="222222"/>
          <w:sz w:val="21"/>
          <w:szCs w:val="21"/>
          <w:highlight w:val="white"/>
        </w:rPr>
        <w:t xml:space="preserve">° </w:t>
      </w:r>
      <w:r>
        <w:rPr>
          <w:sz w:val="24"/>
          <w:szCs w:val="24"/>
        </w:rPr>
        <w:t>đ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 90</w:t>
      </w:r>
      <w:r>
        <w:rPr>
          <w:rFonts w:ascii="Arial" w:eastAsia="Arial" w:hAnsi="Arial" w:cs="Arial"/>
          <w:b/>
          <w:sz w:val="24"/>
          <w:szCs w:val="24"/>
          <w:highlight w:val="white"/>
        </w:rPr>
        <w:t>°</w:t>
      </w:r>
      <w:r>
        <w:rPr>
          <w:sz w:val="24"/>
          <w:szCs w:val="24"/>
        </w:rPr>
        <w:t xml:space="preserve"> và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i)</w:t>
      </w:r>
    </w:p>
    <w:p w:rsidR="008C2462" w:rsidRDefault="00A2157C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cách tay robot 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( &lt; 1kg ) và di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này qua ch</w:t>
      </w:r>
      <w:r>
        <w:rPr>
          <w:sz w:val="24"/>
          <w:szCs w:val="24"/>
        </w:rPr>
        <w:t>ỗ</w:t>
      </w:r>
      <w:r>
        <w:rPr>
          <w:sz w:val="24"/>
          <w:szCs w:val="24"/>
        </w:rPr>
        <w:t xml:space="preserve"> khác.</w:t>
      </w:r>
    </w:p>
    <w:p w:rsidR="008C2462" w:rsidRDefault="00A2157C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và di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 gi</w:t>
      </w:r>
      <w:r>
        <w:rPr>
          <w:sz w:val="24"/>
          <w:szCs w:val="24"/>
        </w:rPr>
        <w:t>ữ</w:t>
      </w:r>
      <w:r>
        <w:rPr>
          <w:sz w:val="24"/>
          <w:szCs w:val="24"/>
        </w:rPr>
        <w:t>a 2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 c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nh.</w:t>
      </w:r>
    </w:p>
    <w:p w:rsidR="008C2462" w:rsidRDefault="00A2157C">
      <w:pPr>
        <w:pStyle w:val="Heading2"/>
        <w:numPr>
          <w:ilvl w:val="1"/>
          <w:numId w:val="8"/>
        </w:numPr>
      </w:pPr>
      <w:bookmarkStart w:id="7" w:name="_1t3h5sf" w:colFirst="0" w:colLast="0"/>
      <w:bookmarkEnd w:id="7"/>
      <w:r>
        <w:t>Mô hình ho</w:t>
      </w:r>
      <w:r>
        <w:t>ạ</w:t>
      </w:r>
      <w:r>
        <w:t>t đ</w:t>
      </w:r>
      <w:r>
        <w:t>ộ</w:t>
      </w:r>
      <w:r>
        <w:t>ng hi</w:t>
      </w:r>
      <w:r>
        <w:t>ệ</w:t>
      </w:r>
      <w:r>
        <w:t>n th</w:t>
      </w:r>
      <w:r>
        <w:t>ờ</w:t>
      </w:r>
      <w:r>
        <w:t>i – nghi</w:t>
      </w:r>
      <w:r>
        <w:t>ệ</w:t>
      </w:r>
      <w:r>
        <w:t>p v</w:t>
      </w:r>
      <w:r>
        <w:t>ụ</w:t>
      </w:r>
    </w:p>
    <w:p w:rsidR="008C2462" w:rsidRDefault="00A2157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hàng hóa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s</w:t>
      </w:r>
      <w:r>
        <w:rPr>
          <w:sz w:val="24"/>
          <w:szCs w:val="24"/>
        </w:rPr>
        <w:t>ứ</w:t>
      </w:r>
      <w:r>
        <w:rPr>
          <w:sz w:val="24"/>
          <w:szCs w:val="24"/>
        </w:rPr>
        <w:t>c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. T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 ti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n b</w:t>
      </w:r>
      <w:r>
        <w:rPr>
          <w:sz w:val="24"/>
          <w:szCs w:val="24"/>
        </w:rPr>
        <w:t>ạ</w:t>
      </w:r>
      <w:r>
        <w:rPr>
          <w:sz w:val="24"/>
          <w:szCs w:val="24"/>
        </w:rPr>
        <w:t>c và nhân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c.</w:t>
      </w:r>
    </w:p>
    <w:p w:rsidR="008C2462" w:rsidRDefault="00A2157C">
      <w:pPr>
        <w:pStyle w:val="Heading2"/>
        <w:numPr>
          <w:ilvl w:val="1"/>
          <w:numId w:val="8"/>
        </w:numPr>
      </w:pPr>
      <w:bookmarkStart w:id="8" w:name="_4d34og8" w:colFirst="0" w:colLast="0"/>
      <w:bookmarkEnd w:id="8"/>
      <w:r>
        <w:t>Mô hình ho</w:t>
      </w:r>
      <w:r>
        <w:t>ạ</w:t>
      </w:r>
      <w:r>
        <w:t>t đ</w:t>
      </w:r>
      <w:r>
        <w:t>ộ</w:t>
      </w:r>
      <w:r>
        <w:t>ng d</w:t>
      </w:r>
      <w:r>
        <w:t>ự</w:t>
      </w:r>
      <w:r>
        <w:t xml:space="preserve"> ki</w:t>
      </w:r>
      <w:r>
        <w:t>ế</w:t>
      </w:r>
      <w:r>
        <w:t>n sau khi áp d</w:t>
      </w:r>
      <w:r>
        <w:t>ụ</w:t>
      </w:r>
      <w:r>
        <w:t>ng s</w:t>
      </w:r>
      <w:r>
        <w:t>ả</w:t>
      </w:r>
      <w:r>
        <w:t>n ph</w:t>
      </w:r>
      <w:r>
        <w:t>ẩ</w:t>
      </w:r>
      <w:r>
        <w:t>m m</w:t>
      </w:r>
      <w:r>
        <w:t>ớ</w:t>
      </w:r>
      <w:r>
        <w:t>i</w:t>
      </w:r>
    </w:p>
    <w:p w:rsidR="008C2462" w:rsidRDefault="00A2157C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hàng hóa b</w:t>
      </w:r>
      <w:r>
        <w:rPr>
          <w:sz w:val="24"/>
          <w:szCs w:val="24"/>
        </w:rPr>
        <w:t>ằ</w:t>
      </w:r>
      <w:r>
        <w:rPr>
          <w:sz w:val="24"/>
          <w:szCs w:val="24"/>
        </w:rPr>
        <w:t>ng cách tay robot.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 trình s</w:t>
      </w:r>
      <w:r>
        <w:rPr>
          <w:sz w:val="24"/>
          <w:szCs w:val="24"/>
        </w:rPr>
        <w:t>ẵ</w:t>
      </w:r>
      <w:r>
        <w:rPr>
          <w:sz w:val="24"/>
          <w:szCs w:val="24"/>
        </w:rPr>
        <w:t>n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hàng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 c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A t</w:t>
      </w:r>
      <w:r>
        <w:rPr>
          <w:sz w:val="24"/>
          <w:szCs w:val="24"/>
        </w:rPr>
        <w:t>ớ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 c</w:t>
      </w:r>
      <w:r>
        <w:rPr>
          <w:sz w:val="24"/>
          <w:szCs w:val="24"/>
        </w:rPr>
        <w:t>ố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ị</w:t>
      </w:r>
      <w:r>
        <w:rPr>
          <w:sz w:val="24"/>
          <w:szCs w:val="24"/>
        </w:rPr>
        <w:t>nh B. Ho</w:t>
      </w:r>
      <w:r>
        <w:rPr>
          <w:sz w:val="24"/>
          <w:szCs w:val="24"/>
        </w:rPr>
        <w:t>ặ</w:t>
      </w:r>
      <w:r>
        <w:rPr>
          <w:sz w:val="24"/>
          <w:szCs w:val="24"/>
        </w:rPr>
        <w:t>c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linh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d</w:t>
      </w:r>
      <w:r>
        <w:rPr>
          <w:sz w:val="24"/>
          <w:szCs w:val="24"/>
        </w:rPr>
        <w:t>ự</w:t>
      </w:r>
      <w:r>
        <w:rPr>
          <w:sz w:val="24"/>
          <w:szCs w:val="24"/>
        </w:rPr>
        <w:t>a vào b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n.</w:t>
      </w:r>
    </w:p>
    <w:p w:rsidR="008C2462" w:rsidRDefault="00A2157C">
      <w:pPr>
        <w:pStyle w:val="Heading2"/>
        <w:numPr>
          <w:ilvl w:val="1"/>
          <w:numId w:val="8"/>
        </w:numPr>
      </w:pPr>
      <w:bookmarkStart w:id="9" w:name="_2s8eyo1" w:colFirst="0" w:colLast="0"/>
      <w:bookmarkEnd w:id="9"/>
      <w:r>
        <w:t>Phân tích ưu đi</w:t>
      </w:r>
      <w:r>
        <w:t>ể</w:t>
      </w:r>
      <w:r>
        <w:t>m/như</w:t>
      </w:r>
      <w:r>
        <w:t>ợ</w:t>
      </w:r>
      <w:r>
        <w:t>c đi</w:t>
      </w:r>
      <w:r>
        <w:t>ể</w:t>
      </w:r>
      <w:r>
        <w:t>m/l</w:t>
      </w:r>
      <w:r>
        <w:t>ợ</w:t>
      </w:r>
      <w:r>
        <w:t>i ích khách hàng</w:t>
      </w:r>
    </w:p>
    <w:p w:rsidR="008C2462" w:rsidRDefault="00A2157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Ưu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:</w:t>
      </w:r>
    </w:p>
    <w:p w:rsidR="008C2462" w:rsidRDefault="00A2157C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Nhanh, chính xác.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th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gian, gi</w:t>
      </w:r>
      <w:r>
        <w:rPr>
          <w:sz w:val="24"/>
          <w:szCs w:val="24"/>
        </w:rPr>
        <w:t>ả</w:t>
      </w:r>
      <w:r>
        <w:rPr>
          <w:sz w:val="24"/>
          <w:szCs w:val="24"/>
        </w:rPr>
        <w:t>m thi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r</w:t>
      </w:r>
      <w:r>
        <w:rPr>
          <w:sz w:val="24"/>
          <w:szCs w:val="24"/>
        </w:rPr>
        <w:t>ủ</w:t>
      </w:r>
      <w:r>
        <w:rPr>
          <w:sz w:val="24"/>
          <w:szCs w:val="24"/>
        </w:rPr>
        <w:t>i ro rơi v</w:t>
      </w:r>
      <w:r>
        <w:rPr>
          <w:sz w:val="24"/>
          <w:szCs w:val="24"/>
        </w:rPr>
        <w:t>ỡ</w:t>
      </w:r>
    </w:p>
    <w:p w:rsidR="008C2462" w:rsidRDefault="00A2157C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Năng su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lao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cao. Có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liên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c.</w:t>
      </w:r>
    </w:p>
    <w:p w:rsidR="008C2462" w:rsidRDefault="00A2157C">
      <w:pPr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ki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m chi p</w:t>
      </w:r>
      <w:r>
        <w:rPr>
          <w:sz w:val="24"/>
          <w:szCs w:val="24"/>
        </w:rPr>
        <w:t>hí nhân l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c </w:t>
      </w:r>
    </w:p>
    <w:p w:rsidR="008C2462" w:rsidRDefault="00A2157C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Như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đi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m :</w:t>
      </w:r>
    </w:p>
    <w:p w:rsidR="008C2462" w:rsidRDefault="00A2157C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ệ</w:t>
      </w:r>
      <w:r>
        <w:rPr>
          <w:sz w:val="24"/>
          <w:szCs w:val="24"/>
        </w:rPr>
        <w:t xml:space="preserve"> th</w:t>
      </w:r>
      <w:r>
        <w:rPr>
          <w:sz w:val="24"/>
          <w:szCs w:val="24"/>
        </w:rPr>
        <w:t>ố</w:t>
      </w:r>
      <w:r>
        <w:rPr>
          <w:sz w:val="24"/>
          <w:szCs w:val="24"/>
        </w:rPr>
        <w:t>ng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chưa thông minh, chưa th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hàng t</w:t>
      </w:r>
      <w:r>
        <w:rPr>
          <w:sz w:val="24"/>
          <w:szCs w:val="24"/>
        </w:rPr>
        <w:t>ừ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trí b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 kì. Tuy nhiên, tương lai s</w:t>
      </w:r>
      <w:r>
        <w:rPr>
          <w:sz w:val="24"/>
          <w:szCs w:val="24"/>
        </w:rPr>
        <w:t>ẽ</w:t>
      </w:r>
      <w:r>
        <w:rPr>
          <w:sz w:val="24"/>
          <w:szCs w:val="24"/>
        </w:rPr>
        <w:t xml:space="preserve"> trang b</w:t>
      </w:r>
      <w:r>
        <w:rPr>
          <w:sz w:val="24"/>
          <w:szCs w:val="24"/>
        </w:rPr>
        <w:t>ị</w:t>
      </w:r>
      <w:r>
        <w:rPr>
          <w:sz w:val="24"/>
          <w:szCs w:val="24"/>
        </w:rPr>
        <w:t xml:space="preserve"> thêm bánh xe và s</w:t>
      </w:r>
      <w:r>
        <w:rPr>
          <w:sz w:val="24"/>
          <w:szCs w:val="24"/>
        </w:rPr>
        <w:t>ử</w:t>
      </w:r>
      <w:r>
        <w:rPr>
          <w:sz w:val="24"/>
          <w:szCs w:val="24"/>
        </w:rPr>
        <w:t xml:space="preserve"> d</w:t>
      </w:r>
      <w:r>
        <w:rPr>
          <w:sz w:val="24"/>
          <w:szCs w:val="24"/>
        </w:rPr>
        <w:t>ụ</w:t>
      </w:r>
      <w:r>
        <w:rPr>
          <w:sz w:val="24"/>
          <w:szCs w:val="24"/>
        </w:rPr>
        <w:t>ng ML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giúp robot di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n, t</w:t>
      </w:r>
      <w:r>
        <w:rPr>
          <w:sz w:val="24"/>
          <w:szCs w:val="24"/>
        </w:rPr>
        <w:t>ự</w:t>
      </w:r>
      <w:r>
        <w:rPr>
          <w:sz w:val="24"/>
          <w:szCs w:val="24"/>
        </w:rPr>
        <w:t xml:space="preserve">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h</w:t>
      </w:r>
      <w:r>
        <w:rPr>
          <w:sz w:val="24"/>
          <w:szCs w:val="24"/>
        </w:rPr>
        <w:t>ọ</w:t>
      </w:r>
      <w:r>
        <w:rPr>
          <w:sz w:val="24"/>
          <w:szCs w:val="24"/>
        </w:rPr>
        <w:t>c h</w:t>
      </w:r>
      <w:r>
        <w:rPr>
          <w:sz w:val="24"/>
          <w:szCs w:val="24"/>
        </w:rPr>
        <w:t>ỏ</w:t>
      </w:r>
      <w:r>
        <w:rPr>
          <w:sz w:val="24"/>
          <w:szCs w:val="24"/>
        </w:rPr>
        <w:t>i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n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hàng hóa.</w:t>
      </w:r>
    </w:p>
    <w:p w:rsidR="008C2462" w:rsidRDefault="00A2157C">
      <w:pPr>
        <w:pStyle w:val="Heading1"/>
        <w:numPr>
          <w:ilvl w:val="0"/>
          <w:numId w:val="8"/>
        </w:numPr>
      </w:pPr>
      <w:bookmarkStart w:id="10" w:name="_17dp8vu" w:colFirst="0" w:colLast="0"/>
      <w:bookmarkEnd w:id="10"/>
      <w:r>
        <w:t>Ư</w:t>
      </w:r>
      <w:r>
        <w:t>ớ</w:t>
      </w:r>
      <w:r>
        <w:t>c lư</w:t>
      </w:r>
      <w:r>
        <w:t>ợ</w:t>
      </w:r>
      <w:r>
        <w:t>ng</w:t>
      </w:r>
    </w:p>
    <w:p w:rsidR="008C2462" w:rsidRDefault="00A2157C">
      <w:pPr>
        <w:pStyle w:val="Heading2"/>
        <w:numPr>
          <w:ilvl w:val="1"/>
          <w:numId w:val="8"/>
        </w:numPr>
      </w:pPr>
      <w:bookmarkStart w:id="11" w:name="_3rdcrjn" w:colFirst="0" w:colLast="0"/>
      <w:bookmarkEnd w:id="11"/>
      <w:r>
        <w:t>Ư</w:t>
      </w:r>
      <w:r>
        <w:t>ớ</w:t>
      </w:r>
      <w:r>
        <w:t>c lư</w:t>
      </w:r>
      <w:r>
        <w:t>ợ</w:t>
      </w:r>
      <w:r>
        <w:t>ng tính</w:t>
      </w:r>
      <w:r>
        <w:t xml:space="preserve"> năng</w:t>
      </w:r>
    </w:p>
    <w:p w:rsidR="008C2462" w:rsidRDefault="00A2157C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Các tính năng khách hàng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 xml:space="preserve">u </w:t>
      </w:r>
    </w:p>
    <w:p w:rsidR="008C2462" w:rsidRDefault="00A2157C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 cánh theo góc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 xml:space="preserve">u </w:t>
      </w:r>
    </w:p>
    <w:p w:rsidR="008C2462" w:rsidRDefault="00A2157C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p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>t</w:t>
      </w:r>
    </w:p>
    <w:p w:rsidR="008C2462" w:rsidRDefault="00A2157C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</w:t>
      </w:r>
      <w:r>
        <w:rPr>
          <w:sz w:val="24"/>
          <w:szCs w:val="24"/>
        </w:rPr>
        <w:t>ả</w:t>
      </w:r>
      <w:r>
        <w:rPr>
          <w:sz w:val="24"/>
          <w:szCs w:val="24"/>
        </w:rPr>
        <w:t xml:space="preserve"> v</w:t>
      </w:r>
      <w:r>
        <w:rPr>
          <w:sz w:val="24"/>
          <w:szCs w:val="24"/>
        </w:rPr>
        <w:t>ậ</w:t>
      </w:r>
      <w:r>
        <w:rPr>
          <w:sz w:val="24"/>
          <w:szCs w:val="24"/>
        </w:rPr>
        <w:t xml:space="preserve">t </w:t>
      </w:r>
    </w:p>
    <w:p w:rsidR="00094D9F" w:rsidRDefault="00094D9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Sử dụng tay điều khiển PS để điều khiển cánh tay</w:t>
      </w:r>
      <w:bookmarkStart w:id="12" w:name="_GoBack"/>
      <w:bookmarkEnd w:id="12"/>
    </w:p>
    <w:p w:rsidR="008C2462" w:rsidRDefault="00A2157C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Các tính năng b</w:t>
      </w:r>
      <w:r>
        <w:rPr>
          <w:sz w:val="24"/>
          <w:szCs w:val="24"/>
        </w:rPr>
        <w:t>ắ</w:t>
      </w:r>
      <w:r>
        <w:rPr>
          <w:sz w:val="24"/>
          <w:szCs w:val="24"/>
        </w:rPr>
        <w:t>t bu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c </w:t>
      </w:r>
    </w:p>
    <w:p w:rsidR="008C2462" w:rsidRDefault="00A2157C">
      <w:pPr>
        <w:ind w:left="864"/>
        <w:rPr>
          <w:sz w:val="24"/>
          <w:szCs w:val="24"/>
        </w:rPr>
      </w:pPr>
      <w:r>
        <w:rPr>
          <w:sz w:val="24"/>
          <w:szCs w:val="24"/>
        </w:rPr>
        <w:lastRenderedPageBreak/>
        <w:t>Ghi log, ghi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ho</w:t>
      </w:r>
      <w:r>
        <w:rPr>
          <w:sz w:val="24"/>
          <w:szCs w:val="24"/>
        </w:rPr>
        <w:t>ạ</w:t>
      </w:r>
      <w:r>
        <w:rPr>
          <w:sz w:val="24"/>
          <w:szCs w:val="24"/>
        </w:rPr>
        <w:t>t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robot và các thao tác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khi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n, đi</w:t>
      </w:r>
      <w:r>
        <w:rPr>
          <w:sz w:val="24"/>
          <w:szCs w:val="24"/>
        </w:rPr>
        <w:t>ề</w:t>
      </w:r>
      <w:r>
        <w:rPr>
          <w:sz w:val="24"/>
          <w:szCs w:val="24"/>
        </w:rPr>
        <w:t>u ch</w:t>
      </w:r>
      <w:r>
        <w:rPr>
          <w:sz w:val="24"/>
          <w:szCs w:val="24"/>
        </w:rPr>
        <w:t>ỉ</w:t>
      </w:r>
      <w:r>
        <w:rPr>
          <w:sz w:val="24"/>
          <w:szCs w:val="24"/>
        </w:rPr>
        <w:t>nh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>i dùng</w:t>
      </w:r>
    </w:p>
    <w:p w:rsidR="008C2462" w:rsidRDefault="00A2157C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ợ</w:t>
      </w:r>
      <w:r>
        <w:rPr>
          <w:sz w:val="24"/>
          <w:szCs w:val="24"/>
        </w:rPr>
        <w:t>i ý thêm các tính năng</w:t>
      </w:r>
    </w:p>
    <w:p w:rsidR="008C2462" w:rsidRDefault="00A2157C">
      <w:pPr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Cho phép ghi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thao tác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robot và cho robot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ngư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 xml:space="preserve">i thao tác đó. </w:t>
      </w:r>
    </w:p>
    <w:p w:rsidR="008C2462" w:rsidRDefault="00A2157C">
      <w:pPr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ặ</w:t>
      </w:r>
      <w:r>
        <w:rPr>
          <w:sz w:val="24"/>
          <w:szCs w:val="24"/>
        </w:rPr>
        <w:t>p l</w:t>
      </w:r>
      <w:r>
        <w:rPr>
          <w:sz w:val="24"/>
          <w:szCs w:val="24"/>
        </w:rPr>
        <w:t>ạ</w:t>
      </w:r>
      <w:r>
        <w:rPr>
          <w:sz w:val="24"/>
          <w:szCs w:val="24"/>
        </w:rPr>
        <w:t>i thao tác</w:t>
      </w:r>
    </w:p>
    <w:p w:rsidR="008C2462" w:rsidRDefault="00A2157C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z w:val="24"/>
          <w:szCs w:val="24"/>
        </w:rPr>
        <w:t>ắ</w:t>
      </w:r>
      <w:r>
        <w:rPr>
          <w:sz w:val="24"/>
          <w:szCs w:val="24"/>
        </w:rPr>
        <w:t>n thêm bánh xe đ</w:t>
      </w:r>
      <w:r>
        <w:rPr>
          <w:sz w:val="24"/>
          <w:szCs w:val="24"/>
        </w:rPr>
        <w:t>ể</w:t>
      </w:r>
      <w:r>
        <w:rPr>
          <w:sz w:val="24"/>
          <w:szCs w:val="24"/>
        </w:rPr>
        <w:t xml:space="preserve"> robot di chuy</w:t>
      </w:r>
      <w:r>
        <w:rPr>
          <w:sz w:val="24"/>
          <w:szCs w:val="24"/>
        </w:rPr>
        <w:t>ể</w:t>
      </w:r>
      <w:r>
        <w:rPr>
          <w:sz w:val="24"/>
          <w:szCs w:val="24"/>
        </w:rPr>
        <w:t>n, tăng tính di đ</w:t>
      </w:r>
      <w:r>
        <w:rPr>
          <w:sz w:val="24"/>
          <w:szCs w:val="24"/>
        </w:rPr>
        <w:t>ộ</w:t>
      </w:r>
      <w:r>
        <w:rPr>
          <w:sz w:val="24"/>
          <w:szCs w:val="24"/>
        </w:rPr>
        <w:t xml:space="preserve">ng </w:t>
      </w:r>
    </w:p>
    <w:p w:rsidR="008C2462" w:rsidRDefault="00A2157C">
      <w:pPr>
        <w:pStyle w:val="Heading2"/>
        <w:numPr>
          <w:ilvl w:val="1"/>
          <w:numId w:val="8"/>
        </w:numPr>
      </w:pPr>
      <w:bookmarkStart w:id="13" w:name="_26in1rg" w:colFirst="0" w:colLast="0"/>
      <w:bookmarkEnd w:id="13"/>
      <w:r>
        <w:t>Ư</w:t>
      </w:r>
      <w:r>
        <w:t>ớ</w:t>
      </w:r>
      <w:r>
        <w:t>c lư</w:t>
      </w:r>
      <w:r>
        <w:t>ợ</w:t>
      </w:r>
      <w:r>
        <w:t>ng cách tích h</w:t>
      </w:r>
      <w:r>
        <w:t>ợ</w:t>
      </w:r>
      <w:r>
        <w:t>p h</w:t>
      </w:r>
      <w:r>
        <w:t>ệ</w:t>
      </w:r>
      <w:r>
        <w:t xml:space="preserve"> th</w:t>
      </w:r>
      <w:r>
        <w:t>ố</w:t>
      </w:r>
      <w:r>
        <w:t>ng</w:t>
      </w:r>
    </w:p>
    <w:p w:rsidR="008C2462" w:rsidRDefault="00A215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>ạ</w:t>
      </w:r>
      <w:r>
        <w:rPr>
          <w:sz w:val="24"/>
          <w:szCs w:val="24"/>
        </w:rPr>
        <w:t>p code qua Arduino</w:t>
      </w:r>
    </w:p>
    <w:p w:rsidR="008C2462" w:rsidRDefault="00A2157C">
      <w:pPr>
        <w:pStyle w:val="Heading2"/>
        <w:numPr>
          <w:ilvl w:val="1"/>
          <w:numId w:val="8"/>
        </w:numPr>
      </w:pPr>
      <w:bookmarkStart w:id="14" w:name="_lnxbz9" w:colFirst="0" w:colLast="0"/>
      <w:bookmarkEnd w:id="14"/>
      <w:r>
        <w:t>Ư</w:t>
      </w:r>
      <w:r>
        <w:t>ớ</w:t>
      </w:r>
      <w:r>
        <w:t>c lư</w:t>
      </w:r>
      <w:r>
        <w:t>ợ</w:t>
      </w:r>
      <w:r>
        <w:t>ng th</w:t>
      </w:r>
      <w:r>
        <w:t>ờ</w:t>
      </w:r>
      <w:r>
        <w:t>i gian</w:t>
      </w:r>
    </w:p>
    <w:p w:rsidR="008C2462" w:rsidRDefault="00A2157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4 thành viên làm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liên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trong 1 tháng (20 ngày). M</w:t>
      </w:r>
      <w:r>
        <w:rPr>
          <w:sz w:val="24"/>
          <w:szCs w:val="24"/>
        </w:rPr>
        <w:t>ỗ</w:t>
      </w:r>
      <w:r>
        <w:rPr>
          <w:sz w:val="24"/>
          <w:szCs w:val="24"/>
        </w:rPr>
        <w:t>i ngày 8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ng. T</w:t>
      </w:r>
      <w:r>
        <w:rPr>
          <w:sz w:val="24"/>
          <w:szCs w:val="24"/>
        </w:rPr>
        <w:t>ổ</w:t>
      </w:r>
      <w:r>
        <w:rPr>
          <w:sz w:val="24"/>
          <w:szCs w:val="24"/>
        </w:rPr>
        <w:t>ng c</w:t>
      </w:r>
      <w:r>
        <w:rPr>
          <w:sz w:val="24"/>
          <w:szCs w:val="24"/>
        </w:rPr>
        <w:t>ộ</w:t>
      </w:r>
      <w:r>
        <w:rPr>
          <w:sz w:val="24"/>
          <w:szCs w:val="24"/>
        </w:rPr>
        <w:t>ng là 640 gi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 làm vi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c liên t</w:t>
      </w:r>
      <w:r>
        <w:rPr>
          <w:sz w:val="24"/>
          <w:szCs w:val="24"/>
        </w:rPr>
        <w:t>ụ</w:t>
      </w:r>
      <w:r>
        <w:rPr>
          <w:sz w:val="24"/>
          <w:szCs w:val="24"/>
        </w:rPr>
        <w:t>c c</w:t>
      </w:r>
      <w:r>
        <w:rPr>
          <w:sz w:val="24"/>
          <w:szCs w:val="24"/>
        </w:rPr>
        <w:t>ủ</w:t>
      </w:r>
      <w:r>
        <w:rPr>
          <w:sz w:val="24"/>
          <w:szCs w:val="24"/>
        </w:rPr>
        <w:t>a 1 ngư</w:t>
      </w:r>
      <w:r>
        <w:rPr>
          <w:sz w:val="24"/>
          <w:szCs w:val="24"/>
        </w:rPr>
        <w:t>ờ</w:t>
      </w:r>
      <w:r>
        <w:rPr>
          <w:sz w:val="24"/>
          <w:szCs w:val="24"/>
        </w:rPr>
        <w:t xml:space="preserve">i. </w:t>
      </w:r>
    </w:p>
    <w:p w:rsidR="008C2462" w:rsidRDefault="00A2157C">
      <w:pPr>
        <w:pStyle w:val="Heading2"/>
        <w:numPr>
          <w:ilvl w:val="1"/>
          <w:numId w:val="8"/>
        </w:numPr>
      </w:pPr>
      <w:bookmarkStart w:id="15" w:name="_35nkun2" w:colFirst="0" w:colLast="0"/>
      <w:bookmarkEnd w:id="15"/>
      <w:r>
        <w:t>Ư</w:t>
      </w:r>
      <w:r>
        <w:t>ớ</w:t>
      </w:r>
      <w:r>
        <w:t>c lư</w:t>
      </w:r>
      <w:r>
        <w:t>ợ</w:t>
      </w:r>
      <w:r>
        <w:t>ng r</w:t>
      </w:r>
      <w:r>
        <w:t>ủ</w:t>
      </w:r>
      <w:r>
        <w:t>i ro</w:t>
      </w:r>
    </w:p>
    <w:p w:rsidR="008C2462" w:rsidRDefault="00A2157C">
      <w:pPr>
        <w:pStyle w:val="Heading2"/>
        <w:numPr>
          <w:ilvl w:val="1"/>
          <w:numId w:val="8"/>
        </w:numPr>
      </w:pPr>
      <w:bookmarkStart w:id="16" w:name="_1ksv4uv" w:colFirst="0" w:colLast="0"/>
      <w:bookmarkEnd w:id="16"/>
      <w:r>
        <w:t>Xác đ</w:t>
      </w:r>
      <w:r>
        <w:t>ị</w:t>
      </w:r>
      <w:r>
        <w:t>nh các h</w:t>
      </w:r>
      <w:r>
        <w:t>ạ</w:t>
      </w:r>
      <w:r>
        <w:t>ng m</w:t>
      </w:r>
      <w:r>
        <w:t>ụ</w:t>
      </w:r>
      <w:r>
        <w:t>c ki</w:t>
      </w:r>
      <w:r>
        <w:t>ể</w:t>
      </w:r>
      <w:r>
        <w:t>m th</w:t>
      </w:r>
      <w:r>
        <w:t>ử</w:t>
      </w:r>
    </w:p>
    <w:p w:rsidR="008C2462" w:rsidRDefault="00A2157C">
      <w:pPr>
        <w:pStyle w:val="Heading2"/>
        <w:numPr>
          <w:ilvl w:val="1"/>
          <w:numId w:val="8"/>
        </w:numPr>
      </w:pPr>
      <w:bookmarkStart w:id="17" w:name="_44sinio" w:colFirst="0" w:colLast="0"/>
      <w:bookmarkEnd w:id="17"/>
      <w:r>
        <w:t>Ư</w:t>
      </w:r>
      <w:r>
        <w:t>ớ</w:t>
      </w:r>
      <w:r>
        <w:t>c lư</w:t>
      </w:r>
      <w:r>
        <w:t>ợ</w:t>
      </w:r>
      <w:r>
        <w:t>ng cách th</w:t>
      </w:r>
      <w:r>
        <w:t>ứ</w:t>
      </w:r>
      <w:r>
        <w:t>c tri</w:t>
      </w:r>
      <w:r>
        <w:t>ể</w:t>
      </w:r>
      <w:r>
        <w:t>n khai/cài đ</w:t>
      </w:r>
      <w:r>
        <w:t>ặ</w:t>
      </w:r>
      <w:r>
        <w:t>t</w:t>
      </w:r>
    </w:p>
    <w:p w:rsidR="008C2462" w:rsidRDefault="00A2157C">
      <w:pPr>
        <w:pStyle w:val="Heading1"/>
        <w:numPr>
          <w:ilvl w:val="0"/>
          <w:numId w:val="8"/>
        </w:numPr>
      </w:pPr>
      <w:bookmarkStart w:id="18" w:name="_2jxsxqh" w:colFirst="0" w:colLast="0"/>
      <w:bookmarkEnd w:id="18"/>
      <w:r>
        <w:t>Ư</w:t>
      </w:r>
      <w:r>
        <w:t>ớ</w:t>
      </w:r>
      <w:r>
        <w:t>c lư</w:t>
      </w:r>
      <w:r>
        <w:t>ợ</w:t>
      </w:r>
      <w:r>
        <w:t>ng giá thành</w:t>
      </w:r>
    </w:p>
    <w:p w:rsidR="008C2462" w:rsidRDefault="00A2157C">
      <w:pPr>
        <w:rPr>
          <w:i/>
          <w:sz w:val="24"/>
          <w:szCs w:val="24"/>
        </w:rPr>
      </w:pPr>
      <w:r>
        <w:rPr>
          <w:i/>
          <w:sz w:val="24"/>
          <w:szCs w:val="24"/>
        </w:rPr>
        <w:t>Chi phí phát tri</w:t>
      </w:r>
      <w:r>
        <w:rPr>
          <w:i/>
          <w:sz w:val="24"/>
          <w:szCs w:val="24"/>
        </w:rPr>
        <w:t>ể</w:t>
      </w:r>
      <w:r>
        <w:rPr>
          <w:i/>
          <w:sz w:val="24"/>
          <w:szCs w:val="24"/>
        </w:rPr>
        <w:t>n  +  Chi phí ki</w:t>
      </w:r>
      <w:r>
        <w:rPr>
          <w:i/>
          <w:sz w:val="24"/>
          <w:szCs w:val="24"/>
        </w:rPr>
        <w:t>ể</w:t>
      </w:r>
      <w:r>
        <w:rPr>
          <w:i/>
          <w:sz w:val="24"/>
          <w:szCs w:val="24"/>
        </w:rPr>
        <w:t>m th</w:t>
      </w:r>
      <w:r>
        <w:rPr>
          <w:i/>
          <w:sz w:val="24"/>
          <w:szCs w:val="24"/>
        </w:rPr>
        <w:t>ử</w:t>
      </w:r>
      <w:r>
        <w:rPr>
          <w:i/>
          <w:sz w:val="24"/>
          <w:szCs w:val="24"/>
        </w:rPr>
        <w:t xml:space="preserve"> : 600 + 70 = 670 tri</w:t>
      </w:r>
      <w:r>
        <w:rPr>
          <w:i/>
          <w:sz w:val="24"/>
          <w:szCs w:val="24"/>
        </w:rPr>
        <w:t>ệ</w:t>
      </w:r>
      <w:r>
        <w:rPr>
          <w:i/>
          <w:sz w:val="24"/>
          <w:szCs w:val="24"/>
        </w:rPr>
        <w:t>u VNĐ</w:t>
      </w:r>
    </w:p>
    <w:p w:rsidR="008C2462" w:rsidRDefault="00A2157C">
      <w:pPr>
        <w:rPr>
          <w:i/>
          <w:sz w:val="24"/>
          <w:szCs w:val="24"/>
        </w:rPr>
      </w:pPr>
      <w:r>
        <w:rPr>
          <w:i/>
          <w:sz w:val="24"/>
          <w:szCs w:val="24"/>
        </w:rPr>
        <w:t>Chi phí v</w:t>
      </w:r>
      <w:r>
        <w:rPr>
          <w:i/>
          <w:sz w:val="24"/>
          <w:szCs w:val="24"/>
        </w:rPr>
        <w:t>ậ</w:t>
      </w:r>
      <w:r>
        <w:rPr>
          <w:i/>
          <w:sz w:val="24"/>
          <w:szCs w:val="24"/>
        </w:rPr>
        <w:t>n hành, qu</w:t>
      </w:r>
      <w:r>
        <w:rPr>
          <w:i/>
          <w:sz w:val="24"/>
          <w:szCs w:val="24"/>
        </w:rPr>
        <w:t>ả</w:t>
      </w:r>
      <w:r>
        <w:rPr>
          <w:i/>
          <w:sz w:val="24"/>
          <w:szCs w:val="24"/>
        </w:rPr>
        <w:t>n lý, hành chính : 80 tri</w:t>
      </w:r>
      <w:r>
        <w:rPr>
          <w:i/>
          <w:sz w:val="24"/>
          <w:szCs w:val="24"/>
        </w:rPr>
        <w:t>ệ</w:t>
      </w:r>
      <w:r>
        <w:rPr>
          <w:i/>
          <w:sz w:val="24"/>
          <w:szCs w:val="24"/>
        </w:rPr>
        <w:t>u VNĐ</w:t>
      </w:r>
    </w:p>
    <w:p w:rsidR="008C2462" w:rsidRDefault="00A2157C">
      <w:pPr>
        <w:rPr>
          <w:i/>
          <w:sz w:val="24"/>
          <w:szCs w:val="24"/>
        </w:rPr>
      </w:pPr>
      <w:r>
        <w:rPr>
          <w:i/>
          <w:sz w:val="24"/>
          <w:szCs w:val="24"/>
        </w:rPr>
        <w:t>Chi phí kinh doanh, qu</w:t>
      </w:r>
      <w:r>
        <w:rPr>
          <w:i/>
          <w:sz w:val="24"/>
          <w:szCs w:val="24"/>
        </w:rPr>
        <w:t>ả</w:t>
      </w:r>
      <w:r>
        <w:rPr>
          <w:i/>
          <w:sz w:val="24"/>
          <w:szCs w:val="24"/>
        </w:rPr>
        <w:t>ng cá</w:t>
      </w:r>
      <w:r>
        <w:rPr>
          <w:i/>
          <w:sz w:val="24"/>
          <w:szCs w:val="24"/>
        </w:rPr>
        <w:t>o, ti</w:t>
      </w:r>
      <w:r>
        <w:rPr>
          <w:i/>
          <w:sz w:val="24"/>
          <w:szCs w:val="24"/>
        </w:rPr>
        <w:t>ế</w:t>
      </w:r>
      <w:r>
        <w:rPr>
          <w:i/>
          <w:sz w:val="24"/>
          <w:szCs w:val="24"/>
        </w:rPr>
        <w:t>p th</w:t>
      </w:r>
      <w:r>
        <w:rPr>
          <w:i/>
          <w:sz w:val="24"/>
          <w:szCs w:val="24"/>
        </w:rPr>
        <w:t>ị</w:t>
      </w:r>
      <w:r>
        <w:rPr>
          <w:i/>
          <w:sz w:val="24"/>
          <w:szCs w:val="24"/>
        </w:rPr>
        <w:t xml:space="preserve"> : 90 tri</w:t>
      </w:r>
      <w:r>
        <w:rPr>
          <w:i/>
          <w:sz w:val="24"/>
          <w:szCs w:val="24"/>
        </w:rPr>
        <w:t>ệ</w:t>
      </w:r>
      <w:r>
        <w:rPr>
          <w:i/>
          <w:sz w:val="24"/>
          <w:szCs w:val="24"/>
        </w:rPr>
        <w:t>u VNĐ</w:t>
      </w:r>
    </w:p>
    <w:p w:rsidR="008C2462" w:rsidRDefault="00A2157C">
      <w:pPr>
        <w:pStyle w:val="Heading1"/>
        <w:numPr>
          <w:ilvl w:val="0"/>
          <w:numId w:val="8"/>
        </w:numPr>
      </w:pPr>
      <w:bookmarkStart w:id="19" w:name="_z337ya" w:colFirst="0" w:colLast="0"/>
      <w:bookmarkEnd w:id="19"/>
      <w:r>
        <w:t>Phân chia các giai đo</w:t>
      </w:r>
      <w:r>
        <w:t>ạ</w:t>
      </w:r>
      <w:r>
        <w:t>n chính</w:t>
      </w:r>
    </w:p>
    <w:p w:rsidR="008C2462" w:rsidRDefault="00A2157C">
      <w:pPr>
        <w:rPr>
          <w:i/>
          <w:sz w:val="24"/>
          <w:szCs w:val="24"/>
        </w:rPr>
      </w:pPr>
      <w:r>
        <w:rPr>
          <w:i/>
          <w:sz w:val="24"/>
          <w:szCs w:val="24"/>
        </w:rPr>
        <w:t>Phân chia đ</w:t>
      </w:r>
      <w:r>
        <w:rPr>
          <w:i/>
          <w:sz w:val="24"/>
          <w:szCs w:val="24"/>
        </w:rPr>
        <w:t>ể</w:t>
      </w:r>
      <w:r>
        <w:rPr>
          <w:i/>
          <w:sz w:val="24"/>
          <w:szCs w:val="24"/>
        </w:rPr>
        <w:t xml:space="preserve"> sao cho:</w:t>
      </w:r>
    </w:p>
    <w:p w:rsidR="008C2462" w:rsidRDefault="00A21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rFonts w:eastAsia="Tahoma"/>
          <w:i/>
          <w:color w:val="000000"/>
          <w:sz w:val="24"/>
          <w:szCs w:val="24"/>
        </w:rPr>
        <w:t xml:space="preserve"> phù h</w:t>
      </w:r>
      <w:r>
        <w:rPr>
          <w:rFonts w:eastAsia="Tahoma"/>
          <w:i/>
          <w:color w:val="000000"/>
          <w:sz w:val="24"/>
          <w:szCs w:val="24"/>
        </w:rPr>
        <w:t>ợ</w:t>
      </w:r>
      <w:r>
        <w:rPr>
          <w:rFonts w:eastAsia="Tahoma"/>
          <w:i/>
          <w:color w:val="000000"/>
          <w:sz w:val="24"/>
          <w:szCs w:val="24"/>
        </w:rPr>
        <w:t>p v</w:t>
      </w:r>
      <w:r>
        <w:rPr>
          <w:rFonts w:eastAsia="Tahoma"/>
          <w:i/>
          <w:color w:val="000000"/>
          <w:sz w:val="24"/>
          <w:szCs w:val="24"/>
        </w:rPr>
        <w:t>ề</w:t>
      </w:r>
      <w:r>
        <w:rPr>
          <w:rFonts w:eastAsia="Tahoma"/>
          <w:i/>
          <w:color w:val="000000"/>
          <w:sz w:val="24"/>
          <w:szCs w:val="24"/>
        </w:rPr>
        <w:t xml:space="preserve"> ti</w:t>
      </w:r>
      <w:r>
        <w:rPr>
          <w:rFonts w:eastAsia="Tahoma"/>
          <w:i/>
          <w:color w:val="000000"/>
          <w:sz w:val="24"/>
          <w:szCs w:val="24"/>
        </w:rPr>
        <w:t>ế</w:t>
      </w:r>
      <w:r>
        <w:rPr>
          <w:rFonts w:eastAsia="Tahoma"/>
          <w:i/>
          <w:color w:val="000000"/>
          <w:sz w:val="24"/>
          <w:szCs w:val="24"/>
        </w:rPr>
        <w:t>n đ</w:t>
      </w:r>
      <w:r>
        <w:rPr>
          <w:rFonts w:eastAsia="Tahoma"/>
          <w:i/>
          <w:color w:val="000000"/>
          <w:sz w:val="24"/>
          <w:szCs w:val="24"/>
        </w:rPr>
        <w:t>ộ</w:t>
      </w:r>
      <w:r>
        <w:rPr>
          <w:rFonts w:eastAsia="Tahoma"/>
          <w:i/>
          <w:color w:val="000000"/>
          <w:sz w:val="24"/>
          <w:szCs w:val="24"/>
        </w:rPr>
        <w:t xml:space="preserve"> hoàn thành tính năng</w:t>
      </w:r>
    </w:p>
    <w:p w:rsidR="008C2462" w:rsidRDefault="00A215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4"/>
          <w:szCs w:val="24"/>
        </w:rPr>
      </w:pPr>
      <w:r>
        <w:rPr>
          <w:rFonts w:eastAsia="Tahoma"/>
          <w:i/>
          <w:color w:val="000000"/>
          <w:sz w:val="24"/>
          <w:szCs w:val="24"/>
        </w:rPr>
        <w:t>phù h</w:t>
      </w:r>
      <w:r>
        <w:rPr>
          <w:rFonts w:eastAsia="Tahoma"/>
          <w:i/>
          <w:color w:val="000000"/>
          <w:sz w:val="24"/>
          <w:szCs w:val="24"/>
        </w:rPr>
        <w:t>ợ</w:t>
      </w:r>
      <w:r>
        <w:rPr>
          <w:rFonts w:eastAsia="Tahoma"/>
          <w:i/>
          <w:color w:val="000000"/>
          <w:sz w:val="24"/>
          <w:szCs w:val="24"/>
        </w:rPr>
        <w:t>p v</w:t>
      </w:r>
      <w:r>
        <w:rPr>
          <w:rFonts w:eastAsia="Tahoma"/>
          <w:i/>
          <w:color w:val="000000"/>
          <w:sz w:val="24"/>
          <w:szCs w:val="24"/>
        </w:rPr>
        <w:t>ớ</w:t>
      </w:r>
      <w:r>
        <w:rPr>
          <w:rFonts w:eastAsia="Tahoma"/>
          <w:i/>
          <w:color w:val="000000"/>
          <w:sz w:val="24"/>
          <w:szCs w:val="24"/>
        </w:rPr>
        <w:t>i th</w:t>
      </w:r>
      <w:r>
        <w:rPr>
          <w:rFonts w:eastAsia="Tahoma"/>
          <w:i/>
          <w:color w:val="000000"/>
          <w:sz w:val="24"/>
          <w:szCs w:val="24"/>
        </w:rPr>
        <w:t>ờ</w:t>
      </w:r>
      <w:r>
        <w:rPr>
          <w:rFonts w:eastAsia="Tahoma"/>
          <w:i/>
          <w:color w:val="000000"/>
          <w:sz w:val="24"/>
          <w:szCs w:val="24"/>
        </w:rPr>
        <w:t>i đi</w:t>
      </w:r>
      <w:r>
        <w:rPr>
          <w:rFonts w:eastAsia="Tahoma"/>
          <w:i/>
          <w:color w:val="000000"/>
          <w:sz w:val="24"/>
          <w:szCs w:val="24"/>
        </w:rPr>
        <w:t>ể</w:t>
      </w:r>
      <w:r>
        <w:rPr>
          <w:rFonts w:eastAsia="Tahoma"/>
          <w:i/>
          <w:color w:val="000000"/>
          <w:sz w:val="24"/>
          <w:szCs w:val="24"/>
        </w:rPr>
        <w:t>m nghi</w:t>
      </w:r>
      <w:r>
        <w:rPr>
          <w:rFonts w:eastAsia="Tahoma"/>
          <w:i/>
          <w:color w:val="000000"/>
          <w:sz w:val="24"/>
          <w:szCs w:val="24"/>
        </w:rPr>
        <w:t>ệ</w:t>
      </w:r>
      <w:r>
        <w:rPr>
          <w:rFonts w:eastAsia="Tahoma"/>
          <w:i/>
          <w:color w:val="000000"/>
          <w:sz w:val="24"/>
          <w:szCs w:val="24"/>
        </w:rPr>
        <w:t>m thu và thanh toán theo giai đo</w:t>
      </w:r>
      <w:r>
        <w:rPr>
          <w:rFonts w:eastAsia="Tahoma"/>
          <w:i/>
          <w:color w:val="000000"/>
          <w:sz w:val="24"/>
          <w:szCs w:val="24"/>
        </w:rPr>
        <w:t>ạ</w:t>
      </w:r>
      <w:r>
        <w:rPr>
          <w:rFonts w:eastAsia="Tahoma"/>
          <w:i/>
          <w:color w:val="000000"/>
          <w:sz w:val="24"/>
          <w:szCs w:val="24"/>
        </w:rPr>
        <w:t>n (tháng, quý..)</w:t>
      </w:r>
    </w:p>
    <w:p w:rsidR="008C2462" w:rsidRDefault="00A2157C">
      <w:pPr>
        <w:pStyle w:val="Heading1"/>
        <w:numPr>
          <w:ilvl w:val="0"/>
          <w:numId w:val="8"/>
        </w:numPr>
      </w:pPr>
      <w:bookmarkStart w:id="20" w:name="_3j2qqm3" w:colFirst="0" w:colLast="0"/>
      <w:bookmarkEnd w:id="20"/>
      <w:r>
        <w:lastRenderedPageBreak/>
        <w:t>Phân tích thi</w:t>
      </w:r>
      <w:r>
        <w:t>ế</w:t>
      </w:r>
      <w:r>
        <w:t>t k</w:t>
      </w:r>
      <w:r>
        <w:t>ế</w:t>
      </w:r>
      <w:r>
        <w:t xml:space="preserve"> 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1" w:name="_1y810tw" w:colFirst="0" w:colLast="0"/>
      <w:bookmarkEnd w:id="21"/>
      <w:r>
        <w:t>Mô hình tích h</w:t>
      </w:r>
      <w:r>
        <w:t>ợ</w:t>
      </w:r>
      <w:r>
        <w:t>p ph</w:t>
      </w:r>
      <w:r>
        <w:t>ầ</w:t>
      </w:r>
      <w:r>
        <w:t>n c</w:t>
      </w:r>
      <w:r>
        <w:t>ứ</w:t>
      </w:r>
      <w:r>
        <w:t>ng/ph</w:t>
      </w:r>
      <w:r>
        <w:t>ầ</w:t>
      </w:r>
      <w:r>
        <w:t>n m</w:t>
      </w:r>
      <w:r>
        <w:t>ề</w:t>
      </w:r>
      <w:r>
        <w:t>m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2" w:name="_4i7ojhp" w:colFirst="0" w:colLast="0"/>
      <w:bookmarkEnd w:id="22"/>
      <w:r>
        <w:t>Gia</w:t>
      </w:r>
      <w:r>
        <w:t>o di</w:t>
      </w:r>
      <w:r>
        <w:t>ệ</w:t>
      </w:r>
      <w:r>
        <w:t>n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3" w:name="_2xcytpi" w:colFirst="0" w:colLast="0"/>
      <w:bookmarkEnd w:id="23"/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4" w:name="_1ci93xb" w:colFirst="0" w:colLast="0"/>
      <w:bookmarkEnd w:id="24"/>
      <w:r>
        <w:t>M</w:t>
      </w:r>
      <w:r>
        <w:t>ạ</w:t>
      </w:r>
      <w:r>
        <w:t>ng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5" w:name="_3whwml4" w:colFirst="0" w:colLast="0"/>
      <w:bookmarkEnd w:id="25"/>
      <w:r>
        <w:t>Tương tác ngư</w:t>
      </w:r>
      <w:r>
        <w:t>ờ</w:t>
      </w:r>
      <w:r>
        <w:t>i dùng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6" w:name="_2bn6wsx" w:colFirst="0" w:colLast="0"/>
      <w:bookmarkEnd w:id="26"/>
      <w:r>
        <w:t>Đ</w:t>
      </w:r>
      <w:r>
        <w:t>ặ</w:t>
      </w:r>
      <w:r>
        <w:t>c t</w:t>
      </w:r>
      <w:r>
        <w:t>ả</w:t>
      </w:r>
      <w:r>
        <w:t xml:space="preserve"> giao di</w:t>
      </w:r>
      <w:r>
        <w:t>ệ</w:t>
      </w:r>
      <w:r>
        <w:t>n API (interface)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7" w:name="_qsh70q" w:colFirst="0" w:colLast="0"/>
      <w:bookmarkEnd w:id="27"/>
      <w:r>
        <w:t>B</w:t>
      </w:r>
      <w:r>
        <w:t>ả</w:t>
      </w:r>
      <w:r>
        <w:t>o m</w:t>
      </w:r>
      <w:r>
        <w:t>ậ</w:t>
      </w:r>
      <w:r>
        <w:t>t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8" w:name="_3as4poj" w:colFirst="0" w:colLast="0"/>
      <w:bookmarkEnd w:id="28"/>
      <w:r>
        <w:t>Sao lưu ph</w:t>
      </w:r>
      <w:r>
        <w:t>ụ</w:t>
      </w:r>
      <w:r>
        <w:t>c h</w:t>
      </w:r>
      <w:r>
        <w:t>ồ</w:t>
      </w:r>
      <w:r>
        <w:t>i</w:t>
      </w:r>
    </w:p>
    <w:p w:rsidR="008C2462" w:rsidRDefault="00A2157C">
      <w:pPr>
        <w:pStyle w:val="Heading2"/>
        <w:numPr>
          <w:ilvl w:val="1"/>
          <w:numId w:val="8"/>
        </w:numPr>
      </w:pPr>
      <w:bookmarkStart w:id="29" w:name="_1pxezwc" w:colFirst="0" w:colLast="0"/>
      <w:bookmarkEnd w:id="29"/>
      <w:r>
        <w:t>Chuy</w:t>
      </w:r>
      <w:r>
        <w:t>ể</w:t>
      </w:r>
      <w:r>
        <w:t>n đ</w:t>
      </w:r>
      <w:r>
        <w:t>ổ</w:t>
      </w:r>
      <w:r>
        <w:t>i d</w:t>
      </w:r>
      <w:r>
        <w:t>ữ</w:t>
      </w:r>
      <w:r>
        <w:t xml:space="preserve"> li</w:t>
      </w:r>
      <w:r>
        <w:t>ệ</w:t>
      </w:r>
      <w:r>
        <w:t>u</w:t>
      </w:r>
    </w:p>
    <w:p w:rsidR="008C2462" w:rsidRDefault="008C2462"/>
    <w:p w:rsidR="008C2462" w:rsidRDefault="00A2157C">
      <w:pPr>
        <w:pStyle w:val="Heading1"/>
        <w:numPr>
          <w:ilvl w:val="0"/>
          <w:numId w:val="8"/>
        </w:numPr>
      </w:pPr>
      <w:bookmarkStart w:id="30" w:name="_49x2ik5" w:colFirst="0" w:colLast="0"/>
      <w:bookmarkEnd w:id="30"/>
      <w:r>
        <w:t>Danh m</w:t>
      </w:r>
      <w:r>
        <w:t>ụ</w:t>
      </w:r>
      <w:r>
        <w:t>c tài li</w:t>
      </w:r>
      <w:r>
        <w:t>ệ</w:t>
      </w:r>
      <w:r>
        <w:t>u liên quan</w:t>
      </w:r>
    </w:p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p w:rsidR="008C2462" w:rsidRDefault="008C2462"/>
    <w:sectPr w:rsidR="008C2462">
      <w:type w:val="continuous"/>
      <w:pgSz w:w="11905" w:h="16837"/>
      <w:pgMar w:top="1138" w:right="1138" w:bottom="1138" w:left="19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7C" w:rsidRDefault="00A2157C">
      <w:pPr>
        <w:spacing w:after="0" w:line="240" w:lineRule="auto"/>
      </w:pPr>
      <w:r>
        <w:separator/>
      </w:r>
    </w:p>
  </w:endnote>
  <w:endnote w:type="continuationSeparator" w:id="0">
    <w:p w:rsidR="00A2157C" w:rsidRDefault="00A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462" w:rsidRDefault="00A2157C">
    <w:pPr>
      <w:pBdr>
        <w:top w:val="single" w:sz="8" w:space="1" w:color="365F91"/>
        <w:left w:val="nil"/>
        <w:bottom w:val="nil"/>
        <w:right w:val="nil"/>
        <w:between w:val="nil"/>
      </w:pBdr>
      <w:tabs>
        <w:tab w:val="right" w:pos="8757"/>
      </w:tabs>
      <w:spacing w:after="0" w:line="240" w:lineRule="auto"/>
      <w:rPr>
        <w:i/>
        <w:color w:val="951B13"/>
      </w:rPr>
    </w:pPr>
    <w:r>
      <w:rPr>
        <w:rFonts w:eastAsia="Tahoma"/>
        <w:i/>
        <w:color w:val="951B13"/>
      </w:rPr>
      <w:t>ASTeam_K60</w:t>
    </w:r>
    <w:r>
      <w:rPr>
        <w:rFonts w:eastAsia="Tahoma"/>
        <w:i/>
        <w:color w:val="951B13"/>
      </w:rPr>
      <w:tab/>
    </w:r>
    <w:r>
      <w:rPr>
        <w:i/>
        <w:color w:val="951B13"/>
      </w:rPr>
      <w:fldChar w:fldCharType="begin"/>
    </w:r>
    <w:r>
      <w:rPr>
        <w:rFonts w:eastAsia="Tahoma"/>
        <w:i/>
        <w:color w:val="951B13"/>
      </w:rPr>
      <w:instrText>PAGE</w:instrText>
    </w:r>
    <w:r w:rsidR="00094D9F">
      <w:rPr>
        <w:i/>
        <w:color w:val="951B13"/>
      </w:rPr>
      <w:fldChar w:fldCharType="separate"/>
    </w:r>
    <w:r w:rsidR="00094D9F">
      <w:rPr>
        <w:rFonts w:eastAsia="Tahoma"/>
        <w:i/>
        <w:noProof/>
        <w:color w:val="951B13"/>
      </w:rPr>
      <w:t>2</w:t>
    </w:r>
    <w:r>
      <w:rPr>
        <w:i/>
        <w:color w:val="951B13"/>
      </w:rPr>
      <w:fldChar w:fldCharType="end"/>
    </w:r>
  </w:p>
  <w:p w:rsidR="008C2462" w:rsidRDefault="008C2462">
    <w:pPr>
      <w:pBdr>
        <w:top w:val="nil"/>
        <w:left w:val="nil"/>
        <w:bottom w:val="nil"/>
        <w:right w:val="nil"/>
        <w:between w:val="nil"/>
      </w:pBdr>
      <w:spacing w:after="0"/>
      <w:jc w:val="left"/>
      <w:rPr>
        <w:i/>
        <w:color w:val="951B1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D9F" w:rsidRDefault="00094D9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hint="eastAsia"/>
        <w:i/>
        <w:color w:val="0033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7C" w:rsidRDefault="00A2157C">
      <w:pPr>
        <w:spacing w:after="0" w:line="240" w:lineRule="auto"/>
      </w:pPr>
      <w:r>
        <w:separator/>
      </w:r>
    </w:p>
  </w:footnote>
  <w:footnote w:type="continuationSeparator" w:id="0">
    <w:p w:rsidR="00A2157C" w:rsidRDefault="00A21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D9F" w:rsidRDefault="00094D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D9F" w:rsidRDefault="00094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D44"/>
    <w:multiLevelType w:val="multilevel"/>
    <w:tmpl w:val="E496C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35B8F"/>
    <w:multiLevelType w:val="multilevel"/>
    <w:tmpl w:val="93801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C23540"/>
    <w:multiLevelType w:val="multilevel"/>
    <w:tmpl w:val="11ECDE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1E0DCD"/>
    <w:multiLevelType w:val="multilevel"/>
    <w:tmpl w:val="4E707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CB5B08"/>
    <w:multiLevelType w:val="multilevel"/>
    <w:tmpl w:val="34FC1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9441BF"/>
    <w:multiLevelType w:val="multilevel"/>
    <w:tmpl w:val="F3383C58"/>
    <w:lvl w:ilvl="0">
      <w:start w:val="1"/>
      <w:numFmt w:val="decimal"/>
      <w:lvlText w:val="%1.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9EC779E"/>
    <w:multiLevelType w:val="multilevel"/>
    <w:tmpl w:val="60983FFE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9C7CEB"/>
    <w:multiLevelType w:val="multilevel"/>
    <w:tmpl w:val="49162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4864C2"/>
    <w:multiLevelType w:val="multilevel"/>
    <w:tmpl w:val="66A897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56D5961"/>
    <w:multiLevelType w:val="multilevel"/>
    <w:tmpl w:val="32EC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bordersDoNotSurroundHeader/>
  <w:bordersDoNotSurroundFooter/>
  <w:activeWritingStyle w:appName="MSWord" w:lang="ja-JP" w:vendorID="64" w:dllVersion="0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462"/>
    <w:rsid w:val="00094D9F"/>
    <w:rsid w:val="008C2462"/>
    <w:rsid w:val="00A2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E16215"/>
  <w15:docId w15:val="{FD77AC43-2EAC-9A48-8A39-C85F0B90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EastAsia" w:hAnsi="Tahoma" w:cs="Tahoma"/>
        <w:lang w:val="en-US" w:eastAsia="ja-JP" w:bidi="ar-SA"/>
      </w:rPr>
    </w:rPrDefault>
    <w:pPrDefault>
      <w:pPr>
        <w:widowControl w:val="0"/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0"/>
      </w:pBdr>
      <w:spacing w:before="240"/>
      <w:ind w:left="432" w:hanging="432"/>
      <w:jc w:val="left"/>
      <w:outlineLvl w:val="0"/>
    </w:pPr>
    <w:rPr>
      <w:b/>
      <w:color w:val="951B13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/>
      <w:ind w:left="576" w:hanging="576"/>
      <w:jc w:val="left"/>
      <w:outlineLvl w:val="1"/>
    </w:pPr>
    <w:rPr>
      <w:b/>
      <w:color w:val="951B13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/>
      <w:jc w:val="left"/>
      <w:outlineLvl w:val="2"/>
    </w:pPr>
    <w:rPr>
      <w:b/>
      <w:color w:val="951B1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</w:rPr>
    <w:tblPr>
      <w:tblStyleRowBandSize w:val="1"/>
      <w:tblStyleColBandSize w:val="1"/>
    </w:tblPr>
    <w:tcPr>
      <w:shd w:val="clear" w:color="auto" w:fill="auto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Header">
    <w:name w:val="header"/>
    <w:basedOn w:val="Normal"/>
    <w:link w:val="HeaderChar"/>
    <w:uiPriority w:val="99"/>
    <w:unhideWhenUsed/>
    <w:rsid w:val="00094D9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94D9F"/>
  </w:style>
  <w:style w:type="paragraph" w:styleId="Footer">
    <w:name w:val="footer"/>
    <w:basedOn w:val="Normal"/>
    <w:link w:val="FooterChar"/>
    <w:uiPriority w:val="99"/>
    <w:unhideWhenUsed/>
    <w:rsid w:val="00094D9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94D9F"/>
  </w:style>
  <w:style w:type="paragraph" w:styleId="BalloonText">
    <w:name w:val="Balloon Text"/>
    <w:basedOn w:val="Normal"/>
    <w:link w:val="BalloonTextChar"/>
    <w:uiPriority w:val="99"/>
    <w:semiHidden/>
    <w:unhideWhenUsed/>
    <w:rsid w:val="00094D9F"/>
    <w:pPr>
      <w:spacing w:after="0" w:line="240" w:lineRule="auto"/>
    </w:pPr>
    <w:rPr>
      <w:rFonts w:ascii="MS Mincho"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9F"/>
    <w:rPr>
      <w:rFonts w:ascii="MS Mincho" w:eastAsia="MS Minch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binh97.lt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ien.nd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quang.hm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mailto:vuhongsonjv11@gmail.com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hau.l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2019-04-08T01:50:00Z</dcterms:created>
  <dcterms:modified xsi:type="dcterms:W3CDTF">2019-04-08T02:00:00Z</dcterms:modified>
</cp:coreProperties>
</file>